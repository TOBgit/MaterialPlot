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D0791" w14:textId="49A6F377" w:rsidR="008A0D04" w:rsidRDefault="00E70D65" w:rsidP="008A0D04">
      <w:r>
        <w:rPr>
          <w:rFonts w:hint="eastAsia"/>
        </w:rPr>
        <w:t>数据源</w:t>
      </w:r>
    </w:p>
    <w:p w14:paraId="178C2568" w14:textId="4D2BB3FA" w:rsidR="00F36809" w:rsidRDefault="008A0D04" w:rsidP="008A0D04">
      <w:pPr>
        <w:pStyle w:val="ListParagraph"/>
        <w:numPr>
          <w:ilvl w:val="0"/>
          <w:numId w:val="1"/>
        </w:numPr>
      </w:pPr>
      <w:r>
        <w:rPr>
          <w:rFonts w:hint="eastAsia"/>
        </w:rPr>
        <w:t>输入文档格式</w:t>
      </w:r>
      <w:r>
        <w:rPr>
          <w:rFonts w:hint="eastAsia"/>
        </w:rPr>
        <w:t xml:space="preserve"> .</w:t>
      </w:r>
      <w:r>
        <w:t>csv</w:t>
      </w:r>
    </w:p>
    <w:p w14:paraId="20A45351" w14:textId="4FA3C6E9" w:rsidR="008A0D04" w:rsidRDefault="008A0D04" w:rsidP="008A0D04">
      <w:pPr>
        <w:pStyle w:val="ListParagraph"/>
        <w:numPr>
          <w:ilvl w:val="0"/>
          <w:numId w:val="1"/>
        </w:numPr>
      </w:pPr>
      <w:r>
        <w:rPr>
          <w:rFonts w:hint="eastAsia"/>
        </w:rPr>
        <w:t>输入数据类型：</w:t>
      </w:r>
      <w:r w:rsidR="00E70D65">
        <w:rPr>
          <w:rFonts w:hint="eastAsia"/>
        </w:rPr>
        <w:t>字符</w:t>
      </w:r>
      <w:r>
        <w:rPr>
          <w:rFonts w:hint="eastAsia"/>
        </w:rPr>
        <w:t>（如</w:t>
      </w:r>
      <w:r w:rsidR="00E70D65">
        <w:rPr>
          <w:rFonts w:hint="eastAsia"/>
        </w:rPr>
        <w:t>材料</w:t>
      </w:r>
      <w:r>
        <w:rPr>
          <w:rFonts w:hint="eastAsia"/>
        </w:rPr>
        <w:t>名称，</w:t>
      </w:r>
      <w:r w:rsidR="006718F6">
        <w:rPr>
          <w:rFonts w:hint="eastAsia"/>
        </w:rPr>
        <w:t>其所属的大类，</w:t>
      </w:r>
      <w:r w:rsidR="00E70D65">
        <w:rPr>
          <w:rFonts w:hint="eastAsia"/>
        </w:rPr>
        <w:t>加工方法，样品的种类等），逻辑</w:t>
      </w:r>
      <w:r w:rsidR="00E70D65">
        <w:rPr>
          <w:rFonts w:hint="eastAsia"/>
        </w:rPr>
        <w:t>/</w:t>
      </w:r>
      <w:r w:rsidR="00E70D65">
        <w:rPr>
          <w:rFonts w:hint="eastAsia"/>
        </w:rPr>
        <w:t>布尔（比如是或否），数值（</w:t>
      </w:r>
      <w:r w:rsidR="00144051">
        <w:rPr>
          <w:rFonts w:hint="eastAsia"/>
        </w:rPr>
        <w:t>有小数，</w:t>
      </w:r>
      <w:r w:rsidR="00E70D65">
        <w:rPr>
          <w:rFonts w:hint="eastAsia"/>
        </w:rPr>
        <w:t>可以是单个样品的性能的测量值，也可以是这种材料的性能的平均值</w:t>
      </w:r>
      <w:r w:rsidR="00E70D65">
        <w:rPr>
          <w:rFonts w:hint="eastAsia"/>
        </w:rPr>
        <w:t>+</w:t>
      </w:r>
      <w:r w:rsidR="00E70D65">
        <w:t>-</w:t>
      </w:r>
      <w:r w:rsidR="00E70D65">
        <w:rPr>
          <w:rFonts w:hint="eastAsia"/>
        </w:rPr>
        <w:t>标准差）</w:t>
      </w:r>
      <w:r w:rsidR="00144051">
        <w:rPr>
          <w:rFonts w:hint="eastAsia"/>
        </w:rPr>
        <w:t>。</w:t>
      </w:r>
    </w:p>
    <w:p w14:paraId="649D8058" w14:textId="5878B404" w:rsidR="00A20C0E" w:rsidRDefault="00E70D65" w:rsidP="00A20C0E">
      <w:pPr>
        <w:pStyle w:val="ListParagraph"/>
        <w:numPr>
          <w:ilvl w:val="0"/>
          <w:numId w:val="1"/>
        </w:numPr>
      </w:pPr>
      <w:r>
        <w:rPr>
          <w:rFonts w:hint="eastAsia"/>
        </w:rPr>
        <w:t>输入数据表格的格式：</w:t>
      </w:r>
      <w:r w:rsidR="006718F6">
        <w:rPr>
          <w:rFonts w:hint="eastAsia"/>
        </w:rPr>
        <w:t>表格的首行是此列数据的名称；表格的首列为材料的名称，其余部分为数据。</w:t>
      </w:r>
      <w:ins w:id="0" w:author="Kaiyang" w:date="2022-09-27T13:27:00Z">
        <w:r w:rsidR="00202695">
          <w:br/>
        </w:r>
      </w:ins>
      <w:del w:id="1" w:author="Kaiyang" w:date="2022-09-27T13:27:00Z">
        <w:r w:rsidR="006718F6" w:rsidDel="00202695">
          <w:rPr>
            <w:rFonts w:hint="eastAsia"/>
          </w:rPr>
          <w:delText>其中，</w:delText>
        </w:r>
      </w:del>
      <w:ins w:id="2" w:author="Kaiyang" w:date="2022-09-27T13:27:00Z">
        <w:r w:rsidR="00202695">
          <w:rPr>
            <w:rFonts w:hint="eastAsia"/>
          </w:rPr>
          <w:t>c</w:t>
        </w:r>
        <w:r w:rsidR="00202695">
          <w:t xml:space="preserve">ase 1: </w:t>
        </w:r>
      </w:ins>
      <w:r w:rsidR="006718F6">
        <w:rPr>
          <w:rFonts w:hint="eastAsia"/>
        </w:rPr>
        <w:t>材料的性能的</w:t>
      </w:r>
      <w:ins w:id="3" w:author="Kaiyang" w:date="2022-09-27T13:28:00Z">
        <w:r w:rsidR="00202695">
          <w:rPr>
            <w:rFonts w:hint="eastAsia"/>
          </w:rPr>
          <w:t>为</w:t>
        </w:r>
      </w:ins>
      <w:r w:rsidR="006718F6">
        <w:rPr>
          <w:rFonts w:hint="eastAsia"/>
        </w:rPr>
        <w:t>平均值和标准差</w:t>
      </w:r>
      <w:ins w:id="4" w:author="Kaiyang" w:date="2022-09-27T13:28:00Z">
        <w:r w:rsidR="00202695">
          <w:rPr>
            <w:rFonts w:hint="eastAsia"/>
          </w:rPr>
          <w:t>，</w:t>
        </w:r>
      </w:ins>
      <w:r w:rsidR="006718F6">
        <w:rPr>
          <w:rFonts w:hint="eastAsia"/>
        </w:rPr>
        <w:t>在相邻两列放置，其表头名称为：材料性能</w:t>
      </w:r>
      <w:r w:rsidR="006718F6">
        <w:rPr>
          <w:rFonts w:hint="eastAsia"/>
        </w:rPr>
        <w:t>_</w:t>
      </w:r>
      <w:r w:rsidR="006718F6">
        <w:t>mean</w:t>
      </w:r>
      <w:r w:rsidR="006718F6">
        <w:rPr>
          <w:rFonts w:hint="eastAsia"/>
        </w:rPr>
        <w:t>，材料性能</w:t>
      </w:r>
      <w:r w:rsidR="006718F6">
        <w:t>_</w:t>
      </w:r>
      <w:proofErr w:type="spellStart"/>
      <w:r w:rsidR="006718F6">
        <w:t>sd</w:t>
      </w:r>
      <w:proofErr w:type="spellEnd"/>
      <w:ins w:id="5" w:author="Kaiyang" w:date="2022-09-27T13:27:00Z">
        <w:r w:rsidR="00202695">
          <w:br/>
          <w:t xml:space="preserve">case 2: </w:t>
        </w:r>
      </w:ins>
      <w:del w:id="6" w:author="Kaiyang" w:date="2022-09-27T13:27:00Z">
        <w:r w:rsidR="00144051" w:rsidDel="00202695">
          <w:rPr>
            <w:rFonts w:hint="eastAsia"/>
          </w:rPr>
          <w:delText>。</w:delText>
        </w:r>
      </w:del>
      <w:r w:rsidR="00144051">
        <w:rPr>
          <w:rFonts w:hint="eastAsia"/>
        </w:rPr>
        <w:t>材料的性能</w:t>
      </w:r>
      <w:ins w:id="7" w:author="Kaiyang" w:date="2022-09-27T13:28:00Z">
        <w:r w:rsidR="00202695">
          <w:rPr>
            <w:rFonts w:hint="eastAsia"/>
          </w:rPr>
          <w:t>为</w:t>
        </w:r>
      </w:ins>
      <w:del w:id="8" w:author="Kaiyang" w:date="2022-09-27T13:28:00Z">
        <w:r w:rsidR="00144051" w:rsidDel="00202695">
          <w:rPr>
            <w:rFonts w:hint="eastAsia"/>
          </w:rPr>
          <w:delText>的</w:delText>
        </w:r>
      </w:del>
      <w:r w:rsidR="00144051">
        <w:rPr>
          <w:rFonts w:hint="eastAsia"/>
        </w:rPr>
        <w:t>单个测量值</w:t>
      </w:r>
      <w:ins w:id="9" w:author="Kaiyang" w:date="2022-09-27T13:28:00Z">
        <w:r w:rsidR="00202695">
          <w:rPr>
            <w:rFonts w:hint="eastAsia"/>
          </w:rPr>
          <w:t>，</w:t>
        </w:r>
      </w:ins>
      <w:r w:rsidR="00144051">
        <w:rPr>
          <w:rFonts w:hint="eastAsia"/>
        </w:rPr>
        <w:t>表头为：材料性能，此时如果有</w:t>
      </w:r>
      <w:commentRangeStart w:id="10"/>
      <w:r w:rsidR="00144051">
        <w:rPr>
          <w:rFonts w:hint="eastAsia"/>
        </w:rPr>
        <w:t>多个样品</w:t>
      </w:r>
      <w:commentRangeEnd w:id="10"/>
      <w:r w:rsidR="005B7351">
        <w:rPr>
          <w:rStyle w:val="CommentReference"/>
        </w:rPr>
        <w:commentReference w:id="10"/>
      </w:r>
      <w:r w:rsidR="00144051">
        <w:rPr>
          <w:rFonts w:hint="eastAsia"/>
        </w:rPr>
        <w:t>，则会有若干行的重复</w:t>
      </w:r>
      <w:r w:rsidR="007E3707">
        <w:rPr>
          <w:rFonts w:hint="eastAsia"/>
        </w:rPr>
        <w:t>的材料名称</w:t>
      </w:r>
      <w:ins w:id="11" w:author="Kaiyang" w:date="2022-09-27T13:28:00Z">
        <w:r w:rsidR="00202695">
          <w:rPr>
            <w:rFonts w:hint="eastAsia"/>
          </w:rPr>
          <w:t>。此时</w:t>
        </w:r>
      </w:ins>
      <w:ins w:id="12" w:author="Kaiyang" w:date="2022-09-27T13:29:00Z">
        <w:r w:rsidR="00202695">
          <w:rPr>
            <w:rFonts w:hint="eastAsia"/>
          </w:rPr>
          <w:t>该</w:t>
        </w:r>
      </w:ins>
      <w:ins w:id="13" w:author="Kaiyang" w:date="2022-09-27T13:28:00Z">
        <w:r w:rsidR="00202695">
          <w:rPr>
            <w:rFonts w:hint="eastAsia"/>
          </w:rPr>
          <w:t>材料</w:t>
        </w:r>
      </w:ins>
      <w:ins w:id="14" w:author="Kaiyang" w:date="2022-09-27T13:29:00Z">
        <w:r w:rsidR="00202695">
          <w:rPr>
            <w:rFonts w:hint="eastAsia"/>
          </w:rPr>
          <w:t>的材料</w:t>
        </w:r>
      </w:ins>
      <w:ins w:id="15" w:author="Kaiyang" w:date="2022-09-27T13:28:00Z">
        <w:r w:rsidR="00202695">
          <w:rPr>
            <w:rFonts w:hint="eastAsia"/>
          </w:rPr>
          <w:t>性能</w:t>
        </w:r>
        <w:r w:rsidR="00202695">
          <w:rPr>
            <w:rFonts w:hint="eastAsia"/>
          </w:rPr>
          <w:t>_</w:t>
        </w:r>
        <w:r w:rsidR="00202695">
          <w:rPr>
            <w:lang w:val="en-GB"/>
          </w:rPr>
          <w:t>mean</w:t>
        </w:r>
        <w:r w:rsidR="00202695">
          <w:rPr>
            <w:rFonts w:hint="eastAsia"/>
            <w:lang w:val="en-GB"/>
          </w:rPr>
          <w:t>，材料性能</w:t>
        </w:r>
      </w:ins>
      <w:ins w:id="16" w:author="Kaiyang" w:date="2022-09-27T13:29:00Z">
        <w:r w:rsidR="00202695">
          <w:rPr>
            <w:lang w:val="en-GB"/>
          </w:rPr>
          <w:t>_</w:t>
        </w:r>
      </w:ins>
      <w:proofErr w:type="spellStart"/>
      <w:ins w:id="17" w:author="Kaiyang" w:date="2022-09-27T13:28:00Z">
        <w:r w:rsidR="00202695">
          <w:rPr>
            <w:rFonts w:hint="eastAsia"/>
            <w:lang w:val="en-GB"/>
          </w:rPr>
          <w:t>sd</w:t>
        </w:r>
      </w:ins>
      <w:proofErr w:type="spellEnd"/>
      <w:ins w:id="18" w:author="Kaiyang" w:date="2022-09-27T13:29:00Z">
        <w:r w:rsidR="00202695">
          <w:rPr>
            <w:rFonts w:hint="eastAsia"/>
            <w:lang w:val="en-GB"/>
          </w:rPr>
          <w:t>会全部留空，例子如</w:t>
        </w:r>
        <w:r w:rsidR="00202695">
          <w:rPr>
            <w:rFonts w:hint="eastAsia"/>
            <w:lang w:val="en-GB"/>
          </w:rPr>
          <w:t>test</w:t>
        </w:r>
        <w:r w:rsidR="00202695">
          <w:rPr>
            <w:rFonts w:hint="eastAsia"/>
            <w:lang w:val="en-GB"/>
          </w:rPr>
          <w:t>中的</w:t>
        </w:r>
      </w:ins>
      <w:ins w:id="19" w:author="Kaiyang" w:date="2022-09-27T13:30:00Z">
        <w:r w:rsidR="00202695">
          <w:rPr>
            <w:rFonts w:hint="eastAsia"/>
            <w:lang w:val="en-GB"/>
          </w:rPr>
          <w:t>param</w:t>
        </w:r>
      </w:ins>
      <w:ins w:id="20" w:author="Kaiyang" w:date="2022-09-27T13:33:00Z">
        <w:r w:rsidR="00202695">
          <w:rPr>
            <w:lang w:val="en-GB"/>
          </w:rPr>
          <w:t>1</w:t>
        </w:r>
      </w:ins>
      <w:ins w:id="21" w:author="Kaiyang" w:date="2022-09-27T13:44:00Z">
        <w:r w:rsidR="00A20C0E">
          <w:rPr>
            <w:rFonts w:hint="eastAsia"/>
            <w:lang w:val="en-GB"/>
          </w:rPr>
          <w:t>，</w:t>
        </w:r>
        <w:r w:rsidR="00A20C0E">
          <w:rPr>
            <w:rFonts w:hint="eastAsia"/>
            <w:lang w:val="en-GB"/>
          </w:rPr>
          <w:t xml:space="preserve"> param</w:t>
        </w:r>
        <w:r w:rsidR="00A20C0E">
          <w:rPr>
            <w:lang w:val="en-GB"/>
          </w:rPr>
          <w:t>4</w:t>
        </w:r>
      </w:ins>
      <w:del w:id="22" w:author="Kaiyang" w:date="2022-09-27T13:28:00Z">
        <w:r w:rsidR="00144051" w:rsidDel="00202695">
          <w:rPr>
            <w:rFonts w:hint="eastAsia"/>
          </w:rPr>
          <w:delText>。</w:delText>
        </w:r>
      </w:del>
    </w:p>
    <w:p w14:paraId="0DECFE28" w14:textId="03802D87" w:rsidR="006718F6" w:rsidRDefault="006718F6" w:rsidP="006718F6">
      <w:pPr>
        <w:pStyle w:val="ListParagraph"/>
        <w:numPr>
          <w:ilvl w:val="0"/>
          <w:numId w:val="1"/>
        </w:numPr>
      </w:pPr>
      <w:r>
        <w:rPr>
          <w:rFonts w:hint="eastAsia"/>
        </w:rPr>
        <w:t>部分的材料可能不具有所有的数据，例如有些材料没有加工方法。所以有些格子会是空的</w:t>
      </w:r>
      <w:r w:rsidR="00144051">
        <w:rPr>
          <w:rFonts w:hint="eastAsia"/>
        </w:rPr>
        <w:t>。</w:t>
      </w:r>
    </w:p>
    <w:p w14:paraId="38AE2C2F" w14:textId="6BF4E7E1" w:rsidR="006718F6" w:rsidRDefault="00144051" w:rsidP="00144051">
      <w:r>
        <w:rPr>
          <w:rFonts w:hint="eastAsia"/>
        </w:rPr>
        <w:t>Ashby</w:t>
      </w:r>
      <w:r>
        <w:t xml:space="preserve"> </w:t>
      </w:r>
      <w:r>
        <w:rPr>
          <w:rFonts w:hint="eastAsia"/>
        </w:rPr>
        <w:t>plot</w:t>
      </w:r>
    </w:p>
    <w:p w14:paraId="75A2FDEA" w14:textId="635967EF" w:rsidR="00202695" w:rsidRDefault="00202695" w:rsidP="00202695">
      <w:pPr>
        <w:pStyle w:val="ListParagraph"/>
        <w:numPr>
          <w:ilvl w:val="0"/>
          <w:numId w:val="2"/>
        </w:numPr>
        <w:rPr>
          <w:ins w:id="23" w:author="Kaiyang" w:date="2022-09-27T13:31:00Z"/>
        </w:rPr>
        <w:pPrChange w:id="24" w:author="Kaiyang" w:date="2022-09-27T13:33:00Z">
          <w:pPr>
            <w:pStyle w:val="ListParagraph"/>
            <w:numPr>
              <w:numId w:val="2"/>
            </w:numPr>
            <w:ind w:hanging="360"/>
          </w:pPr>
        </w:pPrChange>
      </w:pPr>
      <w:ins w:id="25" w:author="Kaiyang" w:date="2022-09-27T13:34:00Z">
        <w:r>
          <w:rPr>
            <w:rFonts w:hint="eastAsia"/>
          </w:rPr>
          <w:t>UI</w:t>
        </w:r>
        <w:r>
          <w:rPr>
            <w:rFonts w:hint="eastAsia"/>
          </w:rPr>
          <w:t>中指定</w:t>
        </w:r>
      </w:ins>
      <w:ins w:id="26" w:author="Kaiyang" w:date="2022-09-27T13:32:00Z">
        <w:r>
          <w:rPr>
            <w:rFonts w:hint="eastAsia"/>
          </w:rPr>
          <w:t>横纵轴所表示的材料性能（数值）。</w:t>
        </w:r>
        <w:r>
          <w:br/>
        </w:r>
        <w:r>
          <w:rPr>
            <w:rFonts w:hint="eastAsia"/>
          </w:rPr>
          <w:t>case</w:t>
        </w:r>
        <w:r>
          <w:t xml:space="preserve"> 1: </w:t>
        </w:r>
        <w:r>
          <w:rPr>
            <w:rFonts w:hint="eastAsia"/>
          </w:rPr>
          <w:t>这些性能在表格中直接存在（为</w:t>
        </w:r>
        <w:r>
          <w:rPr>
            <w:rFonts w:hint="eastAsia"/>
          </w:rPr>
          <w:t>mean</w:t>
        </w:r>
        <w:r>
          <w:rPr>
            <w:rFonts w:hint="eastAsia"/>
          </w:rPr>
          <w:t>，</w:t>
        </w:r>
        <w:proofErr w:type="spellStart"/>
        <w:r>
          <w:rPr>
            <w:rFonts w:hint="eastAsia"/>
          </w:rPr>
          <w:t>sd</w:t>
        </w:r>
        <w:proofErr w:type="spellEnd"/>
        <w:r>
          <w:rPr>
            <w:rFonts w:hint="eastAsia"/>
          </w:rPr>
          <w:t>或单个数值）</w:t>
        </w:r>
      </w:ins>
      <w:ins w:id="27" w:author="Kaiyang" w:date="2022-09-27T13:33:00Z">
        <w:r>
          <w:br/>
          <w:t>case 2</w:t>
        </w:r>
        <w:r>
          <w:rPr>
            <w:rFonts w:hint="eastAsia"/>
          </w:rPr>
          <w:t>:</w:t>
        </w:r>
        <w:r>
          <w:t xml:space="preserve"> </w:t>
        </w:r>
        <w:r>
          <w:rPr>
            <w:rFonts w:hint="eastAsia"/>
          </w:rPr>
          <w:t>这些性能需要通过表格中的一些性能进行计算，比如</w:t>
        </w:r>
        <w:r>
          <w:rPr>
            <w:rFonts w:hint="eastAsia"/>
          </w:rPr>
          <w:t>param</w:t>
        </w:r>
        <w:r>
          <w:t>1/</w:t>
        </w:r>
        <w:r>
          <w:rPr>
            <w:rFonts w:hint="eastAsia"/>
          </w:rPr>
          <w:t>param</w:t>
        </w:r>
        <w:r>
          <w:t>2</w:t>
        </w:r>
      </w:ins>
    </w:p>
    <w:p w14:paraId="15634C41" w14:textId="61CFBC37" w:rsidR="00A64E82" w:rsidRDefault="00144051" w:rsidP="00A64E82">
      <w:pPr>
        <w:pStyle w:val="ListParagraph"/>
        <w:numPr>
          <w:ilvl w:val="0"/>
          <w:numId w:val="2"/>
        </w:numPr>
        <w:rPr>
          <w:ins w:id="28" w:author="Kaiyang" w:date="2022-09-27T13:35:00Z"/>
        </w:rPr>
      </w:pPr>
      <w:r>
        <w:rPr>
          <w:rFonts w:hint="eastAsia"/>
        </w:rPr>
        <w:t>横纵轴</w:t>
      </w:r>
      <w:del w:id="29" w:author="Kaiyang" w:date="2022-09-27T13:34:00Z">
        <w:r w:rsidDel="00202695">
          <w:rPr>
            <w:rFonts w:hint="eastAsia"/>
          </w:rPr>
          <w:delText>：</w:delText>
        </w:r>
        <w:r w:rsidR="007E3707" w:rsidDel="00202695">
          <w:rPr>
            <w:rFonts w:hint="eastAsia"/>
          </w:rPr>
          <w:delText>横纵轴为材料的</w:delText>
        </w:r>
        <w:commentRangeStart w:id="30"/>
        <w:r w:rsidR="007E3707" w:rsidDel="00202695">
          <w:rPr>
            <w:rFonts w:hint="eastAsia"/>
          </w:rPr>
          <w:delText>性能（数值）</w:delText>
        </w:r>
        <w:commentRangeEnd w:id="30"/>
        <w:r w:rsidR="005B7351" w:rsidDel="00202695">
          <w:rPr>
            <w:rStyle w:val="CommentReference"/>
          </w:rPr>
          <w:commentReference w:id="30"/>
        </w:r>
        <w:r w:rsidR="007E3707" w:rsidDel="00202695">
          <w:rPr>
            <w:rFonts w:hint="eastAsia"/>
          </w:rPr>
          <w:delText>。</w:delText>
        </w:r>
      </w:del>
      <w:r>
        <w:rPr>
          <w:rFonts w:hint="eastAsia"/>
        </w:rPr>
        <w:t>默认是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，但是需要可以在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和</w:t>
      </w:r>
      <w:r>
        <w:rPr>
          <w:rFonts w:hint="eastAsia"/>
        </w:rPr>
        <w:t>log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之间切换。</w:t>
      </w:r>
      <w:r w:rsidR="00A64E82">
        <w:rPr>
          <w:rFonts w:hint="eastAsia"/>
        </w:rPr>
        <w:t>横纵轴置于图的左侧和下方，图右侧和上方为简单</w:t>
      </w:r>
      <w:r w:rsidR="00F4425B">
        <w:rPr>
          <w:rFonts w:hint="eastAsia"/>
        </w:rPr>
        <w:t>黑色实线。轴上</w:t>
      </w:r>
      <w:r>
        <w:rPr>
          <w:rFonts w:hint="eastAsia"/>
        </w:rPr>
        <w:t>需要有</w:t>
      </w:r>
      <w:r w:rsidR="007E3707">
        <w:rPr>
          <w:rFonts w:hint="eastAsia"/>
        </w:rPr>
        <w:t>自动生成的轴的名称和单位，并且也可以后期更改。横纵轴的</w:t>
      </w:r>
      <w:r w:rsidR="00A64E82">
        <w:rPr>
          <w:rFonts w:hint="eastAsia"/>
        </w:rPr>
        <w:t>range</w:t>
      </w:r>
      <w:r w:rsidR="00A64E82">
        <w:rPr>
          <w:rFonts w:hint="eastAsia"/>
        </w:rPr>
        <w:t>，</w:t>
      </w:r>
      <w:r w:rsidR="007E3707">
        <w:rPr>
          <w:rFonts w:hint="eastAsia"/>
        </w:rPr>
        <w:t>major</w:t>
      </w:r>
      <w:r w:rsidR="007E3707">
        <w:t xml:space="preserve"> </w:t>
      </w:r>
      <w:r w:rsidR="007E3707">
        <w:rPr>
          <w:rFonts w:hint="eastAsia"/>
        </w:rPr>
        <w:t>和</w:t>
      </w:r>
      <w:r w:rsidR="007E3707">
        <w:rPr>
          <w:rFonts w:hint="eastAsia"/>
        </w:rPr>
        <w:t>minor</w:t>
      </w:r>
      <w:r w:rsidR="007E3707">
        <w:t xml:space="preserve"> </w:t>
      </w:r>
      <w:r w:rsidR="007E3707">
        <w:rPr>
          <w:rFonts w:hint="eastAsia"/>
        </w:rPr>
        <w:t>tick</w:t>
      </w:r>
      <w:r w:rsidR="00A64E82">
        <w:rPr>
          <w:rFonts w:hint="eastAsia"/>
        </w:rPr>
        <w:t>默认</w:t>
      </w:r>
      <w:r w:rsidR="007E3707">
        <w:rPr>
          <w:rFonts w:hint="eastAsia"/>
        </w:rPr>
        <w:t>自动生成</w:t>
      </w:r>
      <w:r w:rsidR="00A64E82">
        <w:rPr>
          <w:rFonts w:hint="eastAsia"/>
        </w:rPr>
        <w:t>，也可以后期修改</w:t>
      </w:r>
      <w:r w:rsidR="007E3707">
        <w:rPr>
          <w:rFonts w:hint="eastAsia"/>
        </w:rPr>
        <w:t>。横纵轴的数值</w:t>
      </w:r>
      <w:r w:rsidR="00A64E82">
        <w:rPr>
          <w:rFonts w:hint="eastAsia"/>
        </w:rPr>
        <w:t>只标注在</w:t>
      </w:r>
      <w:r w:rsidR="00A64E82">
        <w:rPr>
          <w:rFonts w:hint="eastAsia"/>
        </w:rPr>
        <w:t>major</w:t>
      </w:r>
      <w:r w:rsidR="00A64E82">
        <w:t xml:space="preserve"> </w:t>
      </w:r>
      <w:r w:rsidR="00A64E82">
        <w:rPr>
          <w:rFonts w:hint="eastAsia"/>
        </w:rPr>
        <w:t>tick</w:t>
      </w:r>
      <w:r w:rsidR="00A64E82">
        <w:rPr>
          <w:rFonts w:hint="eastAsia"/>
        </w:rPr>
        <w:t>下，可输入</w:t>
      </w:r>
      <w:r w:rsidR="007E3707">
        <w:rPr>
          <w:rFonts w:hint="eastAsia"/>
        </w:rPr>
        <w:t>字号来</w:t>
      </w:r>
      <w:r w:rsidR="00A64E82">
        <w:rPr>
          <w:rFonts w:hint="eastAsia"/>
        </w:rPr>
        <w:t>修改</w:t>
      </w:r>
      <w:r w:rsidR="007E3707">
        <w:rPr>
          <w:rFonts w:hint="eastAsia"/>
        </w:rPr>
        <w:t>。</w:t>
      </w:r>
      <w:r w:rsidR="00A64E82">
        <w:rPr>
          <w:rFonts w:hint="eastAsia"/>
        </w:rPr>
        <w:t>横纵轴的</w:t>
      </w:r>
      <w:r w:rsidR="00A64E82">
        <w:rPr>
          <w:rFonts w:hint="eastAsia"/>
        </w:rPr>
        <w:t>major</w:t>
      </w:r>
      <w:r w:rsidR="00A64E82">
        <w:t xml:space="preserve"> </w:t>
      </w:r>
      <w:r w:rsidR="00A64E82">
        <w:rPr>
          <w:rFonts w:hint="eastAsia"/>
        </w:rPr>
        <w:t>tick</w:t>
      </w:r>
      <w:r w:rsidR="00A64E82">
        <w:t xml:space="preserve"> </w:t>
      </w:r>
      <w:r w:rsidR="00A64E82">
        <w:rPr>
          <w:rFonts w:hint="eastAsia"/>
        </w:rPr>
        <w:t>上有</w:t>
      </w:r>
      <w:r w:rsidR="00A64E82">
        <w:t>50%</w:t>
      </w:r>
      <w:r w:rsidR="00A64E82">
        <w:rPr>
          <w:rFonts w:hint="eastAsia"/>
        </w:rPr>
        <w:t>透明度的黑色虚线</w:t>
      </w:r>
      <w:r w:rsidR="00A64E82">
        <w:rPr>
          <w:rFonts w:hint="eastAsia"/>
        </w:rPr>
        <w:t>grid</w:t>
      </w:r>
      <w:r w:rsidR="00A64E82">
        <w:rPr>
          <w:rFonts w:hint="eastAsia"/>
        </w:rPr>
        <w:t>。</w:t>
      </w:r>
    </w:p>
    <w:p w14:paraId="79747606" w14:textId="3A4EDC62" w:rsidR="00202695" w:rsidRDefault="00202695" w:rsidP="00A64E82">
      <w:pPr>
        <w:pStyle w:val="ListParagraph"/>
        <w:numPr>
          <w:ilvl w:val="0"/>
          <w:numId w:val="2"/>
        </w:numPr>
      </w:pPr>
      <w:ins w:id="31" w:author="Kaiyang" w:date="2022-09-27T13:35:00Z">
        <w:r>
          <w:rPr>
            <w:rFonts w:hint="eastAsia"/>
          </w:rPr>
          <w:t>在</w:t>
        </w:r>
        <w:r>
          <w:rPr>
            <w:rFonts w:hint="eastAsia"/>
          </w:rPr>
          <w:t>log</w:t>
        </w:r>
        <w:r>
          <w:t xml:space="preserve"> </w:t>
        </w:r>
        <w:r>
          <w:rPr>
            <w:rFonts w:hint="eastAsia"/>
          </w:rPr>
          <w:t>scale</w:t>
        </w:r>
        <w:r>
          <w:rPr>
            <w:rFonts w:hint="eastAsia"/>
          </w:rPr>
          <w:t>下，</w:t>
        </w:r>
      </w:ins>
      <w:ins w:id="32" w:author="Kaiyang" w:date="2022-09-27T13:36:00Z">
        <w:r>
          <w:rPr>
            <w:rFonts w:hint="eastAsia"/>
          </w:rPr>
          <w:t>不旋转的</w:t>
        </w:r>
      </w:ins>
      <w:ins w:id="33" w:author="Kaiyang" w:date="2022-09-27T13:35:00Z">
        <w:r>
          <w:rPr>
            <w:rFonts w:hint="eastAsia"/>
          </w:rPr>
          <w:t>椭圆</w:t>
        </w:r>
      </w:ins>
      <w:ins w:id="34" w:author="Kaiyang" w:date="2022-09-27T13:36:00Z">
        <w:r>
          <w:rPr>
            <w:rFonts w:hint="eastAsia"/>
          </w:rPr>
          <w:t>的</w:t>
        </w:r>
        <w:r>
          <w:rPr>
            <w:rFonts w:hint="eastAsia"/>
          </w:rPr>
          <w:t>x</w:t>
        </w:r>
      </w:ins>
      <w:ins w:id="35" w:author="Kaiyang" w:date="2022-09-27T13:37:00Z">
        <w:r>
          <w:rPr>
            <w:rFonts w:hint="eastAsia"/>
          </w:rPr>
          <w:t>和</w:t>
        </w:r>
        <w:r>
          <w:rPr>
            <w:rFonts w:hint="eastAsia"/>
          </w:rPr>
          <w:t>y</w:t>
        </w:r>
        <w:r>
          <w:rPr>
            <w:rFonts w:hint="eastAsia"/>
          </w:rPr>
          <w:t>的</w:t>
        </w:r>
        <w:r w:rsidR="00A20C0E">
          <w:rPr>
            <w:rFonts w:hint="eastAsia"/>
          </w:rPr>
          <w:t>范围</w:t>
        </w:r>
        <w:r w:rsidR="00A20C0E">
          <w:t xml:space="preserve"> (X</w:t>
        </w:r>
        <w:r w:rsidR="00A20C0E">
          <w:rPr>
            <w:rFonts w:hint="eastAsia"/>
          </w:rPr>
          <w:t>上</w:t>
        </w:r>
        <w:r w:rsidR="00A20C0E">
          <w:rPr>
            <w:rFonts w:hint="eastAsia"/>
          </w:rPr>
          <w:t>mean+-SD</w:t>
        </w:r>
        <w:r w:rsidR="00A20C0E">
          <w:rPr>
            <w:rFonts w:hint="eastAsia"/>
          </w:rPr>
          <w:t>和</w:t>
        </w:r>
        <w:r w:rsidR="00A20C0E">
          <w:rPr>
            <w:rFonts w:hint="eastAsia"/>
          </w:rPr>
          <w:t>Y</w:t>
        </w:r>
        <w:r w:rsidR="00A20C0E">
          <w:rPr>
            <w:rFonts w:hint="eastAsia"/>
          </w:rPr>
          <w:t>上</w:t>
        </w:r>
        <w:r w:rsidR="00A20C0E">
          <w:rPr>
            <w:rFonts w:hint="eastAsia"/>
          </w:rPr>
          <w:t>mean</w:t>
        </w:r>
        <w:r w:rsidR="00A20C0E">
          <w:t>+</w:t>
        </w:r>
      </w:ins>
      <w:ins w:id="36" w:author="Kaiyang" w:date="2022-09-27T13:38:00Z">
        <w:r w:rsidR="00A20C0E">
          <w:t>-</w:t>
        </w:r>
        <w:r w:rsidR="00A20C0E">
          <w:rPr>
            <w:rFonts w:hint="eastAsia"/>
          </w:rPr>
          <w:t>SD</w:t>
        </w:r>
        <w:r w:rsidR="00A20C0E">
          <w:rPr>
            <w:rFonts w:hint="eastAsia"/>
          </w:rPr>
          <w:t>)</w:t>
        </w:r>
        <w:r w:rsidR="00A20C0E">
          <w:rPr>
            <w:rFonts w:hint="eastAsia"/>
          </w:rPr>
          <w:t>会被对应到</w:t>
        </w:r>
        <w:r w:rsidR="00A20C0E">
          <w:rPr>
            <w:rFonts w:hint="eastAsia"/>
          </w:rPr>
          <w:t>log</w:t>
        </w:r>
        <w:r w:rsidR="00A20C0E">
          <w:rPr>
            <w:rFonts w:hint="eastAsia"/>
          </w:rPr>
          <w:t>上</w:t>
        </w:r>
      </w:ins>
      <w:ins w:id="37" w:author="Kaiyang" w:date="2022-09-27T13:36:00Z">
        <w:r>
          <w:rPr>
            <w:rFonts w:hint="eastAsia"/>
          </w:rPr>
          <w:t>，然后</w:t>
        </w:r>
      </w:ins>
      <w:ins w:id="38" w:author="Kaiyang" w:date="2022-09-27T13:38:00Z">
        <w:r w:rsidR="00A20C0E">
          <w:rPr>
            <w:rFonts w:hint="eastAsia"/>
          </w:rPr>
          <w:t>log</w:t>
        </w:r>
        <w:r w:rsidR="00A20C0E">
          <w:t xml:space="preserve"> </w:t>
        </w:r>
        <w:r w:rsidR="00A20C0E">
          <w:rPr>
            <w:rFonts w:hint="eastAsia"/>
          </w:rPr>
          <w:t>scale</w:t>
        </w:r>
        <w:r w:rsidR="00A20C0E">
          <w:rPr>
            <w:rFonts w:hint="eastAsia"/>
          </w:rPr>
          <w:t>下在这个范围圈定的长方形内接一个不旋转的椭圆，即为其在</w:t>
        </w:r>
        <w:r w:rsidR="00A20C0E">
          <w:rPr>
            <w:rFonts w:hint="eastAsia"/>
          </w:rPr>
          <w:t>log</w:t>
        </w:r>
        <w:r w:rsidR="00A20C0E">
          <w:t xml:space="preserve"> </w:t>
        </w:r>
      </w:ins>
      <w:ins w:id="39" w:author="Kaiyang" w:date="2022-09-27T13:39:00Z">
        <w:r w:rsidR="00A20C0E">
          <w:rPr>
            <w:rFonts w:hint="eastAsia"/>
          </w:rPr>
          <w:t>scale</w:t>
        </w:r>
        <w:r w:rsidR="00A20C0E">
          <w:rPr>
            <w:rFonts w:hint="eastAsia"/>
          </w:rPr>
          <w:t>下的椭圆。此时椭圆的中心不再是原本的</w:t>
        </w:r>
        <w:r w:rsidR="00A20C0E">
          <w:rPr>
            <w:rFonts w:hint="eastAsia"/>
          </w:rPr>
          <w:t>mean</w:t>
        </w:r>
        <w:r w:rsidR="00A20C0E">
          <w:rPr>
            <w:rFonts w:hint="eastAsia"/>
          </w:rPr>
          <w:t>。</w:t>
        </w:r>
      </w:ins>
    </w:p>
    <w:p w14:paraId="466DC673" w14:textId="37355F68" w:rsidR="00DC67B4" w:rsidRDefault="007E3707" w:rsidP="00DC67B4">
      <w:pPr>
        <w:pStyle w:val="ListParagraph"/>
        <w:numPr>
          <w:ilvl w:val="0"/>
          <w:numId w:val="2"/>
        </w:numPr>
      </w:pPr>
      <w:r>
        <w:rPr>
          <w:rFonts w:hint="eastAsia"/>
        </w:rPr>
        <w:t>图中首先有代表每一种材料名称的</w:t>
      </w:r>
      <w:commentRangeStart w:id="40"/>
      <w:r>
        <w:rPr>
          <w:rFonts w:hint="eastAsia"/>
        </w:rPr>
        <w:t>椭圆</w:t>
      </w:r>
      <w:commentRangeEnd w:id="40"/>
      <w:r w:rsidR="005B7351">
        <w:rPr>
          <w:rStyle w:val="CommentReference"/>
        </w:rPr>
        <w:commentReference w:id="40"/>
      </w:r>
      <w:r>
        <w:rPr>
          <w:rFonts w:hint="eastAsia"/>
        </w:rPr>
        <w:t>。</w:t>
      </w:r>
      <w:r w:rsidR="00DC67B4">
        <w:br/>
      </w:r>
      <w:ins w:id="41" w:author="Kaiyang" w:date="2022-09-27T13:34:00Z">
        <w:r w:rsidR="00202695">
          <w:rPr>
            <w:rFonts w:hint="eastAsia"/>
          </w:rPr>
          <w:t>case</w:t>
        </w:r>
        <w:r w:rsidR="00202695">
          <w:t xml:space="preserve"> 1: </w:t>
        </w:r>
      </w:ins>
      <w:r>
        <w:rPr>
          <w:rFonts w:hint="eastAsia"/>
        </w:rPr>
        <w:t>若</w:t>
      </w:r>
      <w:del w:id="42" w:author="Kaiyang" w:date="2022-09-27T13:41:00Z">
        <w:r w:rsidDel="00A20C0E">
          <w:rPr>
            <w:rFonts w:hint="eastAsia"/>
          </w:rPr>
          <w:delText>该材料名称对应的性能数值</w:delText>
        </w:r>
      </w:del>
      <w:ins w:id="43" w:author="Kaiyang" w:date="2022-09-27T13:41:00Z">
        <w:r w:rsidR="00A20C0E">
          <w:rPr>
            <w:rFonts w:hint="eastAsia"/>
          </w:rPr>
          <w:t>所需数据中包含已经计算好的</w:t>
        </w:r>
        <w:r w:rsidR="00A20C0E">
          <w:rPr>
            <w:rFonts w:hint="eastAsia"/>
          </w:rPr>
          <w:t>mean</w:t>
        </w:r>
        <w:r w:rsidR="00A20C0E">
          <w:rPr>
            <w:rFonts w:hint="eastAsia"/>
          </w:rPr>
          <w:t>和</w:t>
        </w:r>
        <w:proofErr w:type="spellStart"/>
        <w:r w:rsidR="00A20C0E">
          <w:rPr>
            <w:rFonts w:hint="eastAsia"/>
          </w:rPr>
          <w:t>sd</w:t>
        </w:r>
        <w:proofErr w:type="spellEnd"/>
        <w:r w:rsidR="00A20C0E">
          <w:rPr>
            <w:rFonts w:hint="eastAsia"/>
          </w:rPr>
          <w:t>，则</w:t>
        </w:r>
      </w:ins>
      <w:del w:id="44" w:author="Kaiyang" w:date="2022-09-27T13:41:00Z">
        <w:r w:rsidR="00E31320" w:rsidDel="00A20C0E">
          <w:rPr>
            <w:rFonts w:hint="eastAsia"/>
          </w:rPr>
          <w:delText>包含</w:delText>
        </w:r>
      </w:del>
      <w:r w:rsidR="00E31320">
        <w:rPr>
          <w:rFonts w:hint="eastAsia"/>
        </w:rPr>
        <w:t>单次测量值</w:t>
      </w:r>
      <w:ins w:id="45" w:author="Kaiyang" w:date="2022-09-27T13:41:00Z">
        <w:r w:rsidR="00A20C0E">
          <w:rPr>
            <w:rFonts w:hint="eastAsia"/>
          </w:rPr>
          <w:t>（若有）</w:t>
        </w:r>
      </w:ins>
      <w:del w:id="46" w:author="Kaiyang" w:date="2022-09-27T13:41:00Z">
        <w:r w:rsidR="00E31320" w:rsidDel="00A20C0E">
          <w:rPr>
            <w:rFonts w:hint="eastAsia"/>
          </w:rPr>
          <w:delText>，则它</w:delText>
        </w:r>
      </w:del>
      <w:ins w:id="47" w:author="Kaiyang" w:date="2022-09-27T13:41:00Z">
        <w:r w:rsidR="00A20C0E">
          <w:rPr>
            <w:rFonts w:hint="eastAsia"/>
          </w:rPr>
          <w:t>会被直接计算为</w:t>
        </w:r>
      </w:ins>
      <w:r w:rsidR="00E31320">
        <w:rPr>
          <w:rFonts w:hint="eastAsia"/>
        </w:rPr>
        <w:t>的</w:t>
      </w:r>
      <w:del w:id="48" w:author="Kaiyang" w:date="2022-09-27T13:41:00Z">
        <w:r w:rsidR="00E31320" w:rsidDel="00A20C0E">
          <w:rPr>
            <w:rFonts w:hint="eastAsia"/>
          </w:rPr>
          <w:delText>平均值</w:delText>
        </w:r>
      </w:del>
      <w:ins w:id="49" w:author="Kaiyang" w:date="2022-09-27T13:41:00Z">
        <w:r w:rsidR="00A20C0E">
          <w:rPr>
            <w:rFonts w:hint="eastAsia"/>
          </w:rPr>
          <w:t>mean</w:t>
        </w:r>
      </w:ins>
      <w:r w:rsidR="00E31320">
        <w:rPr>
          <w:rFonts w:hint="eastAsia"/>
        </w:rPr>
        <w:t>与</w:t>
      </w:r>
      <w:del w:id="50" w:author="Kaiyang" w:date="2022-09-27T13:41:00Z">
        <w:r w:rsidR="00E31320" w:rsidDel="00A20C0E">
          <w:rPr>
            <w:rFonts w:hint="eastAsia"/>
          </w:rPr>
          <w:delText>标准差</w:delText>
        </w:r>
      </w:del>
      <w:proofErr w:type="spellStart"/>
      <w:ins w:id="51" w:author="Kaiyang" w:date="2022-09-27T13:41:00Z">
        <w:r w:rsidR="00A20C0E">
          <w:rPr>
            <w:rFonts w:hint="eastAsia"/>
          </w:rPr>
          <w:t>sd</w:t>
        </w:r>
      </w:ins>
      <w:proofErr w:type="spellEnd"/>
      <w:del w:id="52" w:author="Kaiyang" w:date="2022-09-27T13:41:00Z">
        <w:r w:rsidR="00E31320" w:rsidDel="00A20C0E">
          <w:rPr>
            <w:rFonts w:hint="eastAsia"/>
          </w:rPr>
          <w:delText>会被自动计算</w:delText>
        </w:r>
      </w:del>
      <w:r w:rsidR="00E31320">
        <w:rPr>
          <w:rFonts w:hint="eastAsia"/>
        </w:rPr>
        <w:t>。</w:t>
      </w:r>
      <w:ins w:id="53" w:author="Kaiyang" w:date="2022-09-27T13:41:00Z">
        <w:r w:rsidR="00A20C0E">
          <w:rPr>
            <w:rFonts w:hint="eastAsia"/>
          </w:rPr>
          <w:t>此时的椭圆</w:t>
        </w:r>
      </w:ins>
      <w:del w:id="54" w:author="Kaiyang" w:date="2022-09-27T13:41:00Z">
        <w:r w:rsidDel="00A20C0E">
          <w:rPr>
            <w:rFonts w:hint="eastAsia"/>
          </w:rPr>
          <w:delText>椭圆</w:delText>
        </w:r>
      </w:del>
      <w:r>
        <w:rPr>
          <w:rFonts w:hint="eastAsia"/>
        </w:rPr>
        <w:t>的长短轴平行于</w:t>
      </w:r>
      <w:r>
        <w:rPr>
          <w:rFonts w:hint="eastAsia"/>
        </w:rPr>
        <w:t>x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轴</w:t>
      </w:r>
      <w:ins w:id="55" w:author="Kaiyang" w:date="2022-09-27T13:42:00Z">
        <w:r w:rsidR="00A20C0E">
          <w:rPr>
            <w:rFonts w:hint="eastAsia"/>
          </w:rPr>
          <w:t>，</w:t>
        </w:r>
      </w:ins>
      <w:del w:id="56" w:author="Kaiyang" w:date="2022-09-27T13:42:00Z">
        <w:r w:rsidDel="00A20C0E">
          <w:rPr>
            <w:rFonts w:hint="eastAsia"/>
          </w:rPr>
          <w:delText>。</w:delText>
        </w:r>
      </w:del>
      <w:del w:id="57" w:author="Kaiyang" w:date="2022-09-27T13:41:00Z">
        <w:r w:rsidDel="00A20C0E">
          <w:rPr>
            <w:rFonts w:hint="eastAsia"/>
          </w:rPr>
          <w:delText>此时</w:delText>
        </w:r>
      </w:del>
      <w:del w:id="58" w:author="Kaiyang" w:date="2022-09-27T13:42:00Z">
        <w:r w:rsidDel="00A20C0E">
          <w:rPr>
            <w:rFonts w:hint="eastAsia"/>
          </w:rPr>
          <w:delText>椭圆的</w:delText>
        </w:r>
      </w:del>
      <w:r>
        <w:rPr>
          <w:rFonts w:hint="eastAsia"/>
        </w:rPr>
        <w:t>x</w:t>
      </w:r>
      <w:r>
        <w:rPr>
          <w:rFonts w:hint="eastAsia"/>
        </w:rPr>
        <w:t>和</w:t>
      </w:r>
      <w:r>
        <w:rPr>
          <w:rFonts w:hint="eastAsia"/>
        </w:rPr>
        <w:t>y</w:t>
      </w:r>
      <w:r>
        <w:rPr>
          <w:rFonts w:hint="eastAsia"/>
        </w:rPr>
        <w:t>方向的各两个极点分别对应该性能的平均值</w:t>
      </w:r>
      <w:r>
        <w:rPr>
          <w:rFonts w:hint="eastAsia"/>
        </w:rPr>
        <w:t>+</w:t>
      </w:r>
      <w:r>
        <w:t>-</w:t>
      </w:r>
      <w:r>
        <w:rPr>
          <w:rFonts w:hint="eastAsia"/>
        </w:rPr>
        <w:t>标准差</w:t>
      </w:r>
      <w:r w:rsidR="00DC67B4">
        <w:rPr>
          <w:rFonts w:hint="eastAsia"/>
        </w:rPr>
        <w:t>（</w:t>
      </w:r>
      <w:ins w:id="59" w:author="Kaiyang" w:date="2022-09-27T13:40:00Z">
        <w:r w:rsidR="00A20C0E">
          <w:rPr>
            <w:rFonts w:hint="eastAsia"/>
          </w:rPr>
          <w:t>linear</w:t>
        </w:r>
        <w:r w:rsidR="00A20C0E">
          <w:t xml:space="preserve"> </w:t>
        </w:r>
        <w:r w:rsidR="00A20C0E">
          <w:rPr>
            <w:rFonts w:hint="eastAsia"/>
          </w:rPr>
          <w:t>scale</w:t>
        </w:r>
        <w:r w:rsidR="00A20C0E">
          <w:rPr>
            <w:rFonts w:hint="eastAsia"/>
          </w:rPr>
          <w:t>下椭圆中心为平均值，</w:t>
        </w:r>
        <w:r w:rsidR="00A20C0E">
          <w:rPr>
            <w:rFonts w:hint="eastAsia"/>
          </w:rPr>
          <w:t>log</w:t>
        </w:r>
        <w:r w:rsidR="00A20C0E">
          <w:t xml:space="preserve"> </w:t>
        </w:r>
        <w:r w:rsidR="00A20C0E">
          <w:rPr>
            <w:rFonts w:hint="eastAsia"/>
          </w:rPr>
          <w:t>scale</w:t>
        </w:r>
        <w:r w:rsidR="00A20C0E">
          <w:rPr>
            <w:rFonts w:hint="eastAsia"/>
          </w:rPr>
          <w:t>下</w:t>
        </w:r>
      </w:ins>
      <w:commentRangeStart w:id="60"/>
      <w:commentRangeStart w:id="61"/>
      <w:del w:id="62" w:author="Kaiyang" w:date="2022-09-27T13:40:00Z">
        <w:r w:rsidR="00DC67B4" w:rsidDel="00A20C0E">
          <w:rPr>
            <w:rFonts w:hint="eastAsia"/>
          </w:rPr>
          <w:delText>即</w:delText>
        </w:r>
      </w:del>
      <w:r w:rsidR="00DC67B4">
        <w:rPr>
          <w:rFonts w:hint="eastAsia"/>
        </w:rPr>
        <w:t>椭圆的中心并不是平均值</w:t>
      </w:r>
      <w:commentRangeEnd w:id="60"/>
      <w:r w:rsidR="005B7351">
        <w:rPr>
          <w:rStyle w:val="CommentReference"/>
        </w:rPr>
        <w:commentReference w:id="60"/>
      </w:r>
      <w:commentRangeEnd w:id="61"/>
      <w:r w:rsidR="00A20C0E">
        <w:rPr>
          <w:rStyle w:val="CommentReference"/>
        </w:rPr>
        <w:commentReference w:id="61"/>
      </w:r>
      <w:r w:rsidR="00DC67B4">
        <w:rPr>
          <w:rFonts w:hint="eastAsia"/>
        </w:rPr>
        <w:t>）。</w:t>
      </w:r>
      <w:r w:rsidR="00DC67B4">
        <w:br/>
      </w:r>
      <w:ins w:id="63" w:author="Kaiyang" w:date="2022-09-27T13:40:00Z">
        <w:r w:rsidR="00A20C0E">
          <w:rPr>
            <w:rFonts w:hint="eastAsia"/>
            <w:highlight w:val="green"/>
          </w:rPr>
          <w:t>case</w:t>
        </w:r>
        <w:r w:rsidR="00A20C0E">
          <w:rPr>
            <w:highlight w:val="green"/>
          </w:rPr>
          <w:t xml:space="preserve"> 2</w:t>
        </w:r>
      </w:ins>
      <w:del w:id="64" w:author="Kaiyang" w:date="2022-09-27T13:40:00Z">
        <w:r w:rsidR="00DC67B4" w:rsidRPr="00E31320" w:rsidDel="00A20C0E">
          <w:rPr>
            <w:highlight w:val="green"/>
          </w:rPr>
          <w:delText>b</w:delText>
        </w:r>
      </w:del>
      <w:r w:rsidR="00DC67B4" w:rsidRPr="00E31320">
        <w:rPr>
          <w:highlight w:val="green"/>
        </w:rPr>
        <w:t xml:space="preserve">. </w:t>
      </w:r>
      <w:r w:rsidR="00DC67B4" w:rsidRPr="00E31320">
        <w:rPr>
          <w:rFonts w:hint="eastAsia"/>
          <w:highlight w:val="green"/>
        </w:rPr>
        <w:t>若</w:t>
      </w:r>
      <w:del w:id="65" w:author="Kaiyang" w:date="2022-09-27T13:42:00Z">
        <w:r w:rsidR="00DC67B4" w:rsidRPr="00E31320" w:rsidDel="00A20C0E">
          <w:rPr>
            <w:rFonts w:hint="eastAsia"/>
            <w:highlight w:val="green"/>
          </w:rPr>
          <w:delText>该材料名称对应</w:delText>
        </w:r>
      </w:del>
      <w:ins w:id="66" w:author="Kaiyang" w:date="2022-09-27T13:42:00Z">
        <w:r w:rsidR="00A20C0E">
          <w:rPr>
            <w:rFonts w:hint="eastAsia"/>
            <w:highlight w:val="green"/>
          </w:rPr>
          <w:t>所需数据</w:t>
        </w:r>
      </w:ins>
      <w:r w:rsidR="00DC67B4" w:rsidRPr="00E31320">
        <w:rPr>
          <w:rFonts w:hint="eastAsia"/>
          <w:highlight w:val="green"/>
        </w:rPr>
        <w:t>的</w:t>
      </w:r>
      <w:del w:id="67" w:author="Kaiyang" w:date="2022-09-27T13:42:00Z">
        <w:r w:rsidR="00DC67B4" w:rsidRPr="00E31320" w:rsidDel="00A20C0E">
          <w:rPr>
            <w:rFonts w:hint="eastAsia"/>
            <w:highlight w:val="green"/>
          </w:rPr>
          <w:delText>性能数值</w:delText>
        </w:r>
        <w:r w:rsidR="00A20C0E" w:rsidRPr="00E31320" w:rsidDel="00A20C0E">
          <w:rPr>
            <w:rFonts w:hint="eastAsia"/>
            <w:highlight w:val="green"/>
          </w:rPr>
          <w:delText>的两个轴均</w:delText>
        </w:r>
      </w:del>
      <w:ins w:id="68" w:author="Kaiyang" w:date="2022-09-27T13:42:00Z">
        <w:r w:rsidR="00A20C0E">
          <w:rPr>
            <w:rFonts w:hint="eastAsia"/>
            <w:highlight w:val="green"/>
          </w:rPr>
          <w:t>全部</w:t>
        </w:r>
      </w:ins>
      <w:r w:rsidR="00DC67B4" w:rsidRPr="00E31320">
        <w:rPr>
          <w:rFonts w:hint="eastAsia"/>
          <w:highlight w:val="green"/>
        </w:rPr>
        <w:t>为单</w:t>
      </w:r>
      <w:r w:rsidR="00E31320" w:rsidRPr="00E31320">
        <w:rPr>
          <w:rFonts w:hint="eastAsia"/>
          <w:highlight w:val="green"/>
        </w:rPr>
        <w:t>次</w:t>
      </w:r>
      <w:r w:rsidR="00DC67B4" w:rsidRPr="00E31320">
        <w:rPr>
          <w:rFonts w:hint="eastAsia"/>
          <w:highlight w:val="green"/>
        </w:rPr>
        <w:t>测量值，则椭圆的长轴会平行于这些测量值的线性回归所获得的直线</w:t>
      </w:r>
      <w:ins w:id="69" w:author="Kaiyang" w:date="2022-09-27T13:44:00Z">
        <w:r w:rsidR="00A20C0E">
          <w:rPr>
            <w:rFonts w:hint="eastAsia"/>
            <w:highlight w:val="green"/>
          </w:rPr>
          <w:t>，</w:t>
        </w:r>
      </w:ins>
      <w:ins w:id="70" w:author="Kaiyang" w:date="2022-09-27T13:45:00Z">
        <w:r w:rsidR="00A20C0E">
          <w:rPr>
            <w:rFonts w:hint="eastAsia"/>
            <w:highlight w:val="green"/>
          </w:rPr>
          <w:t>短轴与长轴垂直</w:t>
        </w:r>
      </w:ins>
      <w:r w:rsidR="00DC67B4" w:rsidRPr="00E31320">
        <w:rPr>
          <w:rFonts w:hint="eastAsia"/>
          <w:highlight w:val="green"/>
        </w:rPr>
        <w:t>。</w:t>
      </w:r>
      <w:ins w:id="71" w:author="Kaiyang" w:date="2022-09-27T13:51:00Z">
        <w:r w:rsidR="002E7775">
          <w:rPr>
            <w:rFonts w:hint="eastAsia"/>
            <w:highlight w:val="green"/>
          </w:rPr>
          <w:t>椭圆外接</w:t>
        </w:r>
      </w:ins>
      <w:ins w:id="72" w:author="Kaiyang" w:date="2022-09-27T13:52:00Z">
        <w:r w:rsidR="002E7775">
          <w:rPr>
            <w:rFonts w:hint="eastAsia"/>
            <w:highlight w:val="green"/>
          </w:rPr>
          <w:t>一个</w:t>
        </w:r>
      </w:ins>
      <w:ins w:id="73" w:author="Kaiyang" w:date="2022-09-27T13:51:00Z">
        <w:r w:rsidR="002E7775">
          <w:rPr>
            <w:rFonts w:hint="eastAsia"/>
            <w:highlight w:val="green"/>
          </w:rPr>
          <w:t>长方形</w:t>
        </w:r>
      </w:ins>
      <w:ins w:id="74" w:author="Kaiyang" w:date="2022-09-27T13:52:00Z">
        <w:r w:rsidR="002E7775">
          <w:rPr>
            <w:rFonts w:hint="eastAsia"/>
            <w:highlight w:val="green"/>
          </w:rPr>
          <w:t>。长方形的</w:t>
        </w:r>
        <w:r w:rsidR="002E7775">
          <w:rPr>
            <w:rFonts w:hint="eastAsia"/>
            <w:highlight w:val="green"/>
          </w:rPr>
          <w:t>x</w:t>
        </w:r>
        <w:r w:rsidR="002E7775">
          <w:rPr>
            <w:rFonts w:hint="eastAsia"/>
            <w:highlight w:val="green"/>
          </w:rPr>
          <w:t>轴长方向长为</w:t>
        </w:r>
        <w:r w:rsidR="002E7775">
          <w:rPr>
            <w:rFonts w:hint="eastAsia"/>
            <w:highlight w:val="green"/>
          </w:rPr>
          <w:t>2</w:t>
        </w:r>
        <w:r w:rsidR="002E7775">
          <w:rPr>
            <w:highlight w:val="green"/>
          </w:rPr>
          <w:t>*X.</w:t>
        </w:r>
      </w:ins>
      <w:ins w:id="75" w:author="Kaiyang" w:date="2022-09-27T13:53:00Z">
        <w:r w:rsidR="002E7775">
          <w:rPr>
            <w:highlight w:val="green"/>
          </w:rPr>
          <w:t>SD</w:t>
        </w:r>
      </w:ins>
      <w:ins w:id="76" w:author="Kaiyang" w:date="2022-09-27T13:52:00Z">
        <w:r w:rsidR="002E7775">
          <w:rPr>
            <w:rFonts w:hint="eastAsia"/>
            <w:highlight w:val="green"/>
          </w:rPr>
          <w:t>，</w:t>
        </w:r>
        <w:r w:rsidR="002E7775">
          <w:rPr>
            <w:rFonts w:hint="eastAsia"/>
            <w:highlight w:val="green"/>
          </w:rPr>
          <w:t>y</w:t>
        </w:r>
        <w:r w:rsidR="002E7775">
          <w:rPr>
            <w:rFonts w:hint="eastAsia"/>
            <w:highlight w:val="green"/>
          </w:rPr>
          <w:t>轴长为</w:t>
        </w:r>
        <w:r w:rsidR="002E7775">
          <w:rPr>
            <w:rFonts w:hint="eastAsia"/>
            <w:highlight w:val="green"/>
          </w:rPr>
          <w:t>2</w:t>
        </w:r>
        <w:r w:rsidR="002E7775">
          <w:rPr>
            <w:highlight w:val="green"/>
          </w:rPr>
          <w:t>*</w:t>
        </w:r>
        <w:r w:rsidR="002E7775">
          <w:rPr>
            <w:rFonts w:hint="eastAsia"/>
            <w:highlight w:val="green"/>
          </w:rPr>
          <w:t>Y</w:t>
        </w:r>
        <w:r w:rsidR="002E7775">
          <w:rPr>
            <w:highlight w:val="green"/>
          </w:rPr>
          <w:t>.SD</w:t>
        </w:r>
      </w:ins>
      <w:ins w:id="77" w:author="Kaiyang" w:date="2022-09-27T13:53:00Z">
        <w:r w:rsidR="002E7775">
          <w:rPr>
            <w:rFonts w:hint="eastAsia"/>
            <w:highlight w:val="green"/>
          </w:rPr>
          <w:t>。长方形的中心，即椭圆的中心，为性能的</w:t>
        </w:r>
        <w:r w:rsidR="002E7775">
          <w:rPr>
            <w:rFonts w:hint="eastAsia"/>
            <w:highlight w:val="green"/>
          </w:rPr>
          <w:t>mean</w:t>
        </w:r>
        <w:r w:rsidR="002E7775">
          <w:rPr>
            <w:rFonts w:hint="eastAsia"/>
            <w:highlight w:val="green"/>
          </w:rPr>
          <w:t>。此时椭圆的长轴不一定在长方形的对角线上。</w:t>
        </w:r>
      </w:ins>
      <w:commentRangeStart w:id="78"/>
      <w:del w:id="79" w:author="Kaiyang" w:date="2022-09-27T13:45:00Z">
        <w:r w:rsidR="00DC67B4" w:rsidRPr="00E31320" w:rsidDel="00A20C0E">
          <w:rPr>
            <w:rFonts w:hint="eastAsia"/>
            <w:highlight w:val="green"/>
          </w:rPr>
          <w:delText>此时椭圆</w:delText>
        </w:r>
      </w:del>
      <w:commentRangeEnd w:id="78"/>
      <w:r w:rsidR="005B7351">
        <w:rPr>
          <w:rStyle w:val="CommentReference"/>
        </w:rPr>
        <w:commentReference w:id="78"/>
      </w:r>
    </w:p>
    <w:p w14:paraId="1DC8A254" w14:textId="036A3566" w:rsidR="00E31320" w:rsidRDefault="002E7775" w:rsidP="00E31320">
      <w:pPr>
        <w:pStyle w:val="ListParagraph"/>
      </w:pPr>
      <w:ins w:id="80" w:author="Kaiyang" w:date="2022-09-27T13:54:00Z">
        <w:r>
          <w:rPr>
            <w:rFonts w:hint="eastAsia"/>
          </w:rPr>
          <w:t>以上</w:t>
        </w:r>
      </w:ins>
      <w:r w:rsidR="00E31320">
        <w:rPr>
          <w:rFonts w:hint="eastAsia"/>
        </w:rPr>
        <w:t>这些椭圆为不透明椭圆，其颜色可以自动生成，也可以通过读取数据源中的三列（名称为</w:t>
      </w:r>
      <w:proofErr w:type="spellStart"/>
      <w:r w:rsidR="00E31320">
        <w:rPr>
          <w:rFonts w:hint="eastAsia"/>
        </w:rPr>
        <w:t>color_</w:t>
      </w:r>
      <w:r w:rsidR="00E31320">
        <w:t>R</w:t>
      </w:r>
      <w:proofErr w:type="spellEnd"/>
      <w:r w:rsidR="00E31320">
        <w:t xml:space="preserve">, </w:t>
      </w:r>
      <w:proofErr w:type="spellStart"/>
      <w:r w:rsidR="00E31320">
        <w:t>color_</w:t>
      </w:r>
      <w:r w:rsidR="00E31320">
        <w:rPr>
          <w:rFonts w:hint="eastAsia"/>
        </w:rPr>
        <w:t>G</w:t>
      </w:r>
      <w:proofErr w:type="spellEnd"/>
      <w:r w:rsidR="00E31320">
        <w:t xml:space="preserve">, </w:t>
      </w:r>
      <w:proofErr w:type="spellStart"/>
      <w:r w:rsidR="00E31320">
        <w:t>color_B</w:t>
      </w:r>
      <w:proofErr w:type="spellEnd"/>
      <w:r w:rsidR="00E31320">
        <w:rPr>
          <w:rFonts w:hint="eastAsia"/>
        </w:rPr>
        <w:t>）的</w:t>
      </w:r>
      <w:r w:rsidR="00E31320">
        <w:rPr>
          <w:rFonts w:hint="eastAsia"/>
        </w:rPr>
        <w:t>RGB</w:t>
      </w:r>
      <w:r w:rsidR="00E31320">
        <w:rPr>
          <w:rFonts w:hint="eastAsia"/>
        </w:rPr>
        <w:t>数值来给定。其描边为黑色，粗细可修改。</w:t>
      </w:r>
    </w:p>
    <w:p w14:paraId="5D2F0427" w14:textId="5B70E6F3" w:rsidR="00E31320" w:rsidRDefault="008677D2" w:rsidP="00E31320">
      <w:pPr>
        <w:pStyle w:val="ListParagraph"/>
        <w:numPr>
          <w:ilvl w:val="0"/>
          <w:numId w:val="2"/>
        </w:numPr>
      </w:pPr>
      <w:r>
        <w:rPr>
          <w:rFonts w:hint="eastAsia"/>
        </w:rPr>
        <w:t>筛选功能（类似于</w:t>
      </w:r>
      <w:r>
        <w:rPr>
          <w:rFonts w:hint="eastAsia"/>
        </w:rPr>
        <w:t>excel</w:t>
      </w:r>
      <w:r>
        <w:rPr>
          <w:rFonts w:hint="eastAsia"/>
        </w:rPr>
        <w:t>中的筛选功能）</w:t>
      </w:r>
    </w:p>
    <w:p w14:paraId="77027487" w14:textId="0D50EAD6" w:rsidR="008677D2" w:rsidRDefault="008677D2" w:rsidP="008677D2">
      <w:pPr>
        <w:pStyle w:val="ListParagraph"/>
      </w:pPr>
      <w:r>
        <w:rPr>
          <w:rFonts w:hint="eastAsia"/>
        </w:rPr>
        <w:lastRenderedPageBreak/>
        <w:t>可以选择只显示部分的材料。可以通过限制特定的字符（比如所属大类为金属）来进行批量选择。</w:t>
      </w:r>
    </w:p>
    <w:p w14:paraId="744DBD79" w14:textId="0E481AE5" w:rsidR="008677D2" w:rsidRDefault="008677D2" w:rsidP="008677D2">
      <w:pPr>
        <w:pStyle w:val="ListParagraph"/>
        <w:numPr>
          <w:ilvl w:val="0"/>
          <w:numId w:val="2"/>
        </w:numPr>
      </w:pPr>
      <w:r>
        <w:t>F</w:t>
      </w:r>
      <w:r>
        <w:rPr>
          <w:rFonts w:hint="eastAsia"/>
        </w:rPr>
        <w:t>amily</w:t>
      </w:r>
      <w:r>
        <w:t xml:space="preserve"> </w:t>
      </w:r>
      <w:r>
        <w:rPr>
          <w:rFonts w:hint="eastAsia"/>
        </w:rPr>
        <w:t>bubble</w:t>
      </w:r>
      <w:r>
        <w:rPr>
          <w:rFonts w:hint="eastAsia"/>
        </w:rPr>
        <w:t>功能</w:t>
      </w:r>
    </w:p>
    <w:p w14:paraId="7F3C7FCE" w14:textId="4B6F0F04" w:rsidR="008677D2" w:rsidRDefault="008677D2" w:rsidP="008677D2">
      <w:pPr>
        <w:pStyle w:val="ListParagraph"/>
        <w:rPr>
          <w:ins w:id="81" w:author="Kaiyang" w:date="2022-09-27T14:02:00Z"/>
        </w:rPr>
      </w:pPr>
      <w:r>
        <w:rPr>
          <w:rFonts w:hint="eastAsia"/>
        </w:rPr>
        <w:t>可以选择用数据中某一列的字符来对所有材料进行分类（如所属大类为金属，陶瓷，高分子），进行分类后，同一类中的各个椭圆将被自动重新上色为同一颜色</w:t>
      </w:r>
      <w:r w:rsidR="00903385">
        <w:rPr>
          <w:rFonts w:hint="eastAsia"/>
        </w:rPr>
        <w:t>（弹窗输入</w:t>
      </w:r>
      <w:r w:rsidR="00903385">
        <w:rPr>
          <w:rFonts w:hint="eastAsia"/>
        </w:rPr>
        <w:t>RGB</w:t>
      </w:r>
      <w:r w:rsidR="00903385">
        <w:rPr>
          <w:rFonts w:hint="eastAsia"/>
        </w:rPr>
        <w:t>）</w:t>
      </w:r>
      <w:r>
        <w:rPr>
          <w:rFonts w:hint="eastAsia"/>
        </w:rPr>
        <w:t>，但也可</w:t>
      </w:r>
      <w:r w:rsidR="00903385">
        <w:rPr>
          <w:rFonts w:hint="eastAsia"/>
        </w:rPr>
        <w:t>选择保留原颜色。</w:t>
      </w:r>
      <w:ins w:id="82" w:author="Kaiyang" w:date="2022-09-27T13:54:00Z">
        <w:r w:rsidR="002E7775">
          <w:rPr>
            <w:rFonts w:hint="eastAsia"/>
          </w:rPr>
          <w:t>一个</w:t>
        </w:r>
      </w:ins>
      <w:del w:id="83" w:author="Kaiyang" w:date="2022-09-27T13:54:00Z">
        <w:r w:rsidR="00903385" w:rsidDel="002E7775">
          <w:rPr>
            <w:rFonts w:hint="eastAsia"/>
          </w:rPr>
          <w:delText>会有个大的</w:delText>
        </w:r>
      </w:del>
      <w:commentRangeStart w:id="84"/>
      <w:r w:rsidR="00903385">
        <w:rPr>
          <w:rFonts w:hint="eastAsia"/>
        </w:rPr>
        <w:t>凸圆角多边形</w:t>
      </w:r>
      <w:ins w:id="85" w:author="Kaiyang" w:date="2022-09-27T13:54:00Z">
        <w:r w:rsidR="002E7775">
          <w:rPr>
            <w:rFonts w:hint="eastAsia"/>
          </w:rPr>
          <w:t>会</w:t>
        </w:r>
      </w:ins>
      <w:r w:rsidR="00903385">
        <w:rPr>
          <w:rFonts w:hint="eastAsia"/>
        </w:rPr>
        <w:t>将同一类中所有小椭圆包裹</w:t>
      </w:r>
      <w:commentRangeEnd w:id="84"/>
      <w:r w:rsidR="005B7351">
        <w:rPr>
          <w:rStyle w:val="CommentReference"/>
        </w:rPr>
        <w:commentReference w:id="84"/>
      </w:r>
      <w:ins w:id="86" w:author="Kaiyang" w:date="2022-09-27T13:55:00Z">
        <w:r w:rsidR="002E7775">
          <w:rPr>
            <w:rFonts w:hint="eastAsia"/>
          </w:rPr>
          <w:t>，并且在其周围留出一定避让距离，避让距离默认根据</w:t>
        </w:r>
        <w:proofErr w:type="spellStart"/>
        <w:r w:rsidR="002E7775">
          <w:t>sd</w:t>
        </w:r>
        <w:proofErr w:type="spellEnd"/>
        <w:r w:rsidR="002E7775">
          <w:rPr>
            <w:rFonts w:hint="eastAsia"/>
          </w:rPr>
          <w:t>的</w:t>
        </w:r>
        <w:r w:rsidR="002E7775">
          <w:rPr>
            <w:rFonts w:hint="eastAsia"/>
          </w:rPr>
          <w:t>2</w:t>
        </w:r>
        <w:r w:rsidR="002E7775">
          <w:t>00%</w:t>
        </w:r>
        <w:r w:rsidR="002E7775">
          <w:rPr>
            <w:rFonts w:hint="eastAsia"/>
          </w:rPr>
          <w:t>确定，但也可以后期修改</w:t>
        </w:r>
      </w:ins>
      <w:r w:rsidR="00903385">
        <w:rPr>
          <w:rFonts w:hint="eastAsia"/>
        </w:rPr>
        <w:t>。</w:t>
      </w:r>
      <w:moveToRangeStart w:id="87" w:author="Kaiyang" w:date="2022-09-27T13:55:00Z" w:name="move115179373"/>
      <w:moveTo w:id="88" w:author="Kaiyang" w:date="2022-09-27T13:55:00Z">
        <w:r w:rsidR="002E7775">
          <w:rPr>
            <w:rFonts w:hint="eastAsia"/>
          </w:rPr>
          <w:t>这些</w:t>
        </w:r>
        <w:r w:rsidR="002E7775">
          <w:rPr>
            <w:rFonts w:hint="eastAsia"/>
          </w:rPr>
          <w:t>family</w:t>
        </w:r>
        <w:r w:rsidR="002E7775">
          <w:t xml:space="preserve"> </w:t>
        </w:r>
        <w:r w:rsidR="002E7775">
          <w:rPr>
            <w:rFonts w:hint="eastAsia"/>
          </w:rPr>
          <w:t>bubble</w:t>
        </w:r>
        <w:r w:rsidR="002E7775">
          <w:rPr>
            <w:rFonts w:hint="eastAsia"/>
          </w:rPr>
          <w:t>为</w:t>
        </w:r>
        <w:r w:rsidR="002E7775">
          <w:rPr>
            <w:rFonts w:hint="eastAsia"/>
          </w:rPr>
          <w:t>5</w:t>
        </w:r>
        <w:r w:rsidR="002E7775">
          <w:t>0%</w:t>
        </w:r>
        <w:r w:rsidR="002E7775">
          <w:rPr>
            <w:rFonts w:hint="eastAsia"/>
          </w:rPr>
          <w:t>透明度，颜色和其包裹的小椭圆颜色相同，放置于小椭圆下方的图层中，描边为</w:t>
        </w:r>
        <w:r w:rsidR="002E7775">
          <w:rPr>
            <w:rFonts w:hint="eastAsia"/>
          </w:rPr>
          <w:t>5</w:t>
        </w:r>
        <w:r w:rsidR="002E7775">
          <w:t>0%</w:t>
        </w:r>
        <w:r w:rsidR="002E7775">
          <w:rPr>
            <w:rFonts w:hint="eastAsia"/>
          </w:rPr>
          <w:t>透明度的黑色。</w:t>
        </w:r>
      </w:moveTo>
      <w:moveToRangeEnd w:id="87"/>
      <w:ins w:id="89" w:author="Kaiyang" w:date="2022-09-27T13:56:00Z">
        <w:r w:rsidR="002E7775">
          <w:br/>
        </w:r>
      </w:ins>
      <w:ins w:id="90" w:author="Kaiyang" w:date="2022-09-27T13:55:00Z">
        <w:r w:rsidR="002E7775">
          <w:rPr>
            <w:rFonts w:hint="eastAsia"/>
          </w:rPr>
          <w:t>方案如：</w:t>
        </w:r>
      </w:ins>
      <w:r w:rsidR="00903385">
        <w:rPr>
          <w:rFonts w:hint="eastAsia"/>
        </w:rPr>
        <w:t>这个大的凸圆角多边形会以</w:t>
      </w:r>
      <w:r w:rsidR="006A591F">
        <w:rPr>
          <w:rFonts w:hint="eastAsia"/>
        </w:rPr>
        <w:t>最外侧的</w:t>
      </w:r>
      <w:r w:rsidR="00903385">
        <w:rPr>
          <w:rFonts w:hint="eastAsia"/>
        </w:rPr>
        <w:t>小椭圆们的</w:t>
      </w:r>
      <w:r w:rsidR="006A591F">
        <w:rPr>
          <w:rFonts w:hint="eastAsia"/>
        </w:rPr>
        <w:t>长短轴</w:t>
      </w:r>
      <w:r w:rsidR="00903385">
        <w:rPr>
          <w:rFonts w:hint="eastAsia"/>
        </w:rPr>
        <w:t>加上</w:t>
      </w:r>
      <w:r w:rsidR="006A591F">
        <w:rPr>
          <w:rFonts w:hint="eastAsia"/>
        </w:rPr>
        <w:t>这些椭圆的长</w:t>
      </w:r>
      <w:r w:rsidR="006A591F">
        <w:rPr>
          <w:rFonts w:hint="eastAsia"/>
        </w:rPr>
        <w:t>/</w:t>
      </w:r>
      <w:r w:rsidR="006A591F">
        <w:rPr>
          <w:rFonts w:hint="eastAsia"/>
        </w:rPr>
        <w:t>短轴的</w:t>
      </w:r>
      <w:r w:rsidR="006A591F">
        <w:rPr>
          <w:rFonts w:hint="eastAsia"/>
        </w:rPr>
        <w:t>5</w:t>
      </w:r>
      <w:r w:rsidR="006A591F">
        <w:t>%</w:t>
      </w:r>
      <w:r w:rsidR="006A591F">
        <w:rPr>
          <w:rFonts w:hint="eastAsia"/>
        </w:rPr>
        <w:t>为基准（得到许多的点），然后将这些点连成一个凸的平滑的形状</w:t>
      </w:r>
      <w:r w:rsidR="00A64E82">
        <w:rPr>
          <w:rFonts w:hint="eastAsia"/>
        </w:rPr>
        <w:t>，类似于</w:t>
      </w:r>
      <w:r w:rsidR="00A64E82">
        <w:rPr>
          <w:rFonts w:hint="eastAsia"/>
        </w:rPr>
        <w:t>spline</w:t>
      </w:r>
      <w:r w:rsidR="00A64E82">
        <w:rPr>
          <w:rFonts w:hint="eastAsia"/>
        </w:rPr>
        <w:t>（部分点会被包含在这个形状内）。</w:t>
      </w:r>
      <w:moveFromRangeStart w:id="91" w:author="Kaiyang" w:date="2022-09-27T13:55:00Z" w:name="move115179373"/>
      <w:moveFrom w:id="92" w:author="Kaiyang" w:date="2022-09-27T13:55:00Z">
        <w:r w:rsidR="00A64E82" w:rsidDel="002E7775">
          <w:rPr>
            <w:rFonts w:hint="eastAsia"/>
          </w:rPr>
          <w:t>这些</w:t>
        </w:r>
        <w:r w:rsidR="00A64E82" w:rsidDel="002E7775">
          <w:rPr>
            <w:rFonts w:hint="eastAsia"/>
          </w:rPr>
          <w:t>family</w:t>
        </w:r>
        <w:r w:rsidR="00A64E82" w:rsidDel="002E7775">
          <w:t xml:space="preserve"> </w:t>
        </w:r>
        <w:r w:rsidR="00A64E82" w:rsidDel="002E7775">
          <w:rPr>
            <w:rFonts w:hint="eastAsia"/>
          </w:rPr>
          <w:t>bubble</w:t>
        </w:r>
        <w:r w:rsidR="00A64E82" w:rsidDel="002E7775">
          <w:rPr>
            <w:rFonts w:hint="eastAsia"/>
          </w:rPr>
          <w:t>为</w:t>
        </w:r>
        <w:r w:rsidR="00A64E82" w:rsidDel="002E7775">
          <w:rPr>
            <w:rFonts w:hint="eastAsia"/>
          </w:rPr>
          <w:t>5</w:t>
        </w:r>
        <w:r w:rsidR="00A64E82" w:rsidDel="002E7775">
          <w:t>0%</w:t>
        </w:r>
        <w:r w:rsidR="00A64E82" w:rsidDel="002E7775">
          <w:rPr>
            <w:rFonts w:hint="eastAsia"/>
          </w:rPr>
          <w:t>透明度，颜色和其包裹的小椭圆颜色相同，放置于小椭圆下方的图层中，描边为</w:t>
        </w:r>
        <w:r w:rsidR="00A64E82" w:rsidDel="002E7775">
          <w:rPr>
            <w:rFonts w:hint="eastAsia"/>
          </w:rPr>
          <w:t>5</w:t>
        </w:r>
        <w:r w:rsidR="00A64E82" w:rsidDel="002E7775">
          <w:t>0%</w:t>
        </w:r>
        <w:r w:rsidR="00A64E82" w:rsidDel="002E7775">
          <w:rPr>
            <w:rFonts w:hint="eastAsia"/>
          </w:rPr>
          <w:t>透明度的黑色</w:t>
        </w:r>
        <w:r w:rsidR="00F4425B" w:rsidDel="002E7775">
          <w:rPr>
            <w:rFonts w:hint="eastAsia"/>
          </w:rPr>
          <w:t>。</w:t>
        </w:r>
      </w:moveFrom>
      <w:moveFromRangeEnd w:id="91"/>
    </w:p>
    <w:p w14:paraId="7E9FE59D" w14:textId="14C98183" w:rsidR="006C1627" w:rsidRDefault="006C1627" w:rsidP="006C1627">
      <w:pPr>
        <w:rPr>
          <w:ins w:id="93" w:author="Kaiyang" w:date="2022-09-27T14:04:00Z"/>
        </w:rPr>
      </w:pPr>
      <w:ins w:id="94" w:author="Kaiyang" w:date="2022-09-27T14:02:00Z">
        <w:r>
          <w:tab/>
        </w:r>
        <w:r>
          <w:rPr>
            <w:rFonts w:hint="eastAsia"/>
          </w:rPr>
          <w:t>注意不是所有材料都会被分进</w:t>
        </w:r>
      </w:ins>
      <w:ins w:id="95" w:author="Kaiyang" w:date="2022-09-27T14:03:00Z">
        <w:r>
          <w:rPr>
            <w:rFonts w:hint="eastAsia"/>
          </w:rPr>
          <w:t>family</w:t>
        </w:r>
        <w:r>
          <w:rPr>
            <w:rFonts w:hint="eastAsia"/>
          </w:rPr>
          <w:t>。</w:t>
        </w:r>
      </w:ins>
    </w:p>
    <w:p w14:paraId="117A44A7" w14:textId="2DFDDE28" w:rsidR="00AB6EF4" w:rsidRDefault="00AB6EF4" w:rsidP="00AB6EF4">
      <w:pPr>
        <w:pStyle w:val="ListParagraph"/>
        <w:numPr>
          <w:ilvl w:val="0"/>
          <w:numId w:val="2"/>
        </w:numPr>
        <w:rPr>
          <w:ins w:id="96" w:author="Kaiyang" w:date="2022-09-27T14:05:00Z"/>
        </w:rPr>
      </w:pPr>
      <w:ins w:id="97" w:author="Kaiyang" w:date="2022-09-27T14:04:00Z">
        <w:r>
          <w:rPr>
            <w:rFonts w:hint="eastAsia"/>
          </w:rPr>
          <w:t>Materials</w:t>
        </w:r>
        <w:r>
          <w:t xml:space="preserve"> </w:t>
        </w:r>
        <w:r>
          <w:rPr>
            <w:rFonts w:hint="eastAsia"/>
          </w:rPr>
          <w:t>selection</w:t>
        </w:r>
      </w:ins>
    </w:p>
    <w:p w14:paraId="67C4262A" w14:textId="77777777" w:rsidR="00AB6EF4" w:rsidRDefault="00AB6EF4" w:rsidP="00AB6EF4">
      <w:pPr>
        <w:pStyle w:val="ListParagraph"/>
        <w:rPr>
          <w:ins w:id="98" w:author="Kaiyang" w:date="2022-09-27T14:05:00Z"/>
        </w:rPr>
        <w:pPrChange w:id="99" w:author="Kaiyang" w:date="2022-09-27T14:05:00Z">
          <w:pPr>
            <w:pStyle w:val="ListParagraph"/>
            <w:numPr>
              <w:numId w:val="2"/>
            </w:numPr>
            <w:ind w:hanging="360"/>
          </w:pPr>
        </w:pPrChange>
      </w:pPr>
      <w:ins w:id="100" w:author="Kaiyang" w:date="2022-09-27T14:05:00Z">
        <w:r>
          <w:rPr>
            <w:rFonts w:hint="eastAsia"/>
          </w:rPr>
          <w:t>一般为包含横纵轴的材料属性的一个算式，通常为乘方和比值，在</w:t>
        </w:r>
        <w:r>
          <w:rPr>
            <w:rFonts w:hint="eastAsia"/>
          </w:rPr>
          <w:t>log</w:t>
        </w:r>
        <w:r>
          <w:t xml:space="preserve"> </w:t>
        </w:r>
        <w:r>
          <w:rPr>
            <w:rFonts w:hint="eastAsia"/>
          </w:rPr>
          <w:t>scale</w:t>
        </w:r>
        <w:r>
          <w:rPr>
            <w:rFonts w:hint="eastAsia"/>
          </w:rPr>
          <w:t>里对应一条直线</w:t>
        </w:r>
      </w:ins>
    </w:p>
    <w:p w14:paraId="7F4072AE" w14:textId="77777777" w:rsidR="00AB6EF4" w:rsidRDefault="00AB6EF4" w:rsidP="00AB6EF4">
      <w:pPr>
        <w:ind w:left="720"/>
        <w:pPrChange w:id="101" w:author="Kaiyang" w:date="2022-09-27T14:05:00Z">
          <w:pPr>
            <w:pStyle w:val="ListParagraph"/>
          </w:pPr>
        </w:pPrChange>
      </w:pPr>
    </w:p>
    <w:p w14:paraId="6BD00217" w14:textId="78F54AC7" w:rsidR="00A64E82" w:rsidRDefault="002E7775" w:rsidP="002E7775">
      <w:pPr>
        <w:rPr>
          <w:ins w:id="102" w:author="Kaiyang" w:date="2022-09-27T13:56:00Z"/>
        </w:rPr>
      </w:pPr>
      <w:ins w:id="103" w:author="Kaiyang" w:date="2022-09-27T13:56:00Z">
        <w:r>
          <w:rPr>
            <w:rFonts w:hint="eastAsia"/>
          </w:rPr>
          <w:t>UX</w:t>
        </w:r>
      </w:ins>
    </w:p>
    <w:p w14:paraId="7FF40376" w14:textId="48447BC0" w:rsidR="002E7775" w:rsidRDefault="002E7775" w:rsidP="002E7775">
      <w:pPr>
        <w:pStyle w:val="ListParagraph"/>
        <w:numPr>
          <w:ilvl w:val="0"/>
          <w:numId w:val="4"/>
        </w:numPr>
        <w:rPr>
          <w:ins w:id="104" w:author="Kaiyang" w:date="2022-09-27T13:58:00Z"/>
        </w:rPr>
      </w:pPr>
      <w:ins w:id="105" w:author="Kaiyang" w:date="2022-09-27T13:56:00Z">
        <w:r>
          <w:rPr>
            <w:rFonts w:hint="eastAsia"/>
          </w:rPr>
          <w:t>用户将</w:t>
        </w:r>
        <w:r>
          <w:rPr>
            <w:rFonts w:hint="eastAsia"/>
          </w:rPr>
          <w:t>.csv</w:t>
        </w:r>
        <w:r>
          <w:rPr>
            <w:rFonts w:hint="eastAsia"/>
          </w:rPr>
          <w:t>文件载入程序中</w:t>
        </w:r>
      </w:ins>
    </w:p>
    <w:p w14:paraId="064C587C" w14:textId="089A7ABA" w:rsidR="006C1627" w:rsidRDefault="006C1627" w:rsidP="002E7775">
      <w:pPr>
        <w:pStyle w:val="ListParagraph"/>
        <w:numPr>
          <w:ilvl w:val="0"/>
          <w:numId w:val="4"/>
        </w:numPr>
        <w:rPr>
          <w:ins w:id="106" w:author="Kaiyang" w:date="2022-09-27T13:56:00Z"/>
        </w:rPr>
      </w:pPr>
      <w:ins w:id="107" w:author="Kaiyang" w:date="2022-09-27T13:58:00Z">
        <w:r>
          <w:rPr>
            <w:rFonts w:hint="eastAsia"/>
          </w:rPr>
          <w:t>树状图中展示所有材料的名称</w:t>
        </w:r>
      </w:ins>
      <w:ins w:id="108" w:author="Kaiyang" w:date="2022-09-27T14:00:00Z">
        <w:r>
          <w:rPr>
            <w:rFonts w:hint="eastAsia"/>
          </w:rPr>
          <w:t>。材料对应的颜色自动读取自</w:t>
        </w:r>
        <w:r>
          <w:rPr>
            <w:rFonts w:hint="eastAsia"/>
          </w:rPr>
          <w:t>RGB</w:t>
        </w:r>
        <w:r>
          <w:rPr>
            <w:rFonts w:hint="eastAsia"/>
          </w:rPr>
          <w:t>，此时也可以手动修改。</w:t>
        </w:r>
      </w:ins>
    </w:p>
    <w:p w14:paraId="3C721100" w14:textId="025D0C6B" w:rsidR="006C1627" w:rsidRDefault="006C1627" w:rsidP="002E7775">
      <w:pPr>
        <w:pStyle w:val="ListParagraph"/>
        <w:numPr>
          <w:ilvl w:val="0"/>
          <w:numId w:val="4"/>
        </w:numPr>
        <w:rPr>
          <w:ins w:id="109" w:author="Kaiyang" w:date="2022-09-27T13:57:00Z"/>
        </w:rPr>
      </w:pPr>
      <w:ins w:id="110" w:author="Kaiyang" w:date="2022-09-27T13:57:00Z">
        <w:r>
          <w:rPr>
            <w:rFonts w:hint="eastAsia"/>
          </w:rPr>
          <w:t>对材料进行分类</w:t>
        </w:r>
      </w:ins>
      <w:ins w:id="111" w:author="Kaiyang" w:date="2022-09-27T13:58:00Z">
        <w:r>
          <w:rPr>
            <w:rFonts w:hint="eastAsia"/>
          </w:rPr>
          <w:t>成</w:t>
        </w:r>
        <w:r>
          <w:rPr>
            <w:rFonts w:hint="eastAsia"/>
          </w:rPr>
          <w:t>family</w:t>
        </w:r>
      </w:ins>
      <w:ins w:id="112" w:author="Kaiyang" w:date="2022-09-27T13:57:00Z">
        <w:r>
          <w:rPr>
            <w:rFonts w:hint="eastAsia"/>
          </w:rPr>
          <w:t>，方式为</w:t>
        </w:r>
        <w:r>
          <w:rPr>
            <w:rFonts w:hint="eastAsia"/>
          </w:rPr>
          <w:t>1</w:t>
        </w:r>
        <w:r>
          <w:t xml:space="preserve">. </w:t>
        </w:r>
        <w:r>
          <w:rPr>
            <w:rFonts w:hint="eastAsia"/>
          </w:rPr>
          <w:t>根据</w:t>
        </w:r>
      </w:ins>
      <w:ins w:id="113" w:author="Kaiyang" w:date="2022-09-27T13:59:00Z">
        <w:r>
          <w:rPr>
            <w:rFonts w:hint="eastAsia"/>
          </w:rPr>
          <w:t>用户指定</w:t>
        </w:r>
      </w:ins>
      <w:ins w:id="114" w:author="Kaiyang" w:date="2022-09-27T13:57:00Z">
        <w:r>
          <w:rPr>
            <w:rFonts w:hint="eastAsia"/>
          </w:rPr>
          <w:t>的</w:t>
        </w:r>
      </w:ins>
      <w:ins w:id="115" w:author="Kaiyang" w:date="2022-09-27T13:59:00Z">
        <w:r>
          <w:rPr>
            <w:rFonts w:hint="eastAsia"/>
          </w:rPr>
          <w:t>参数</w:t>
        </w:r>
      </w:ins>
      <w:ins w:id="116" w:author="Kaiyang" w:date="2022-09-27T13:57:00Z">
        <w:r>
          <w:rPr>
            <w:rFonts w:hint="eastAsia"/>
          </w:rPr>
          <w:t>，</w:t>
        </w:r>
        <w:r>
          <w:rPr>
            <w:rFonts w:hint="eastAsia"/>
          </w:rPr>
          <w:t>2</w:t>
        </w:r>
      </w:ins>
      <w:ins w:id="117" w:author="Kaiyang" w:date="2022-09-27T13:58:00Z">
        <w:r>
          <w:rPr>
            <w:rFonts w:hint="eastAsia"/>
          </w:rPr>
          <w:t>.</w:t>
        </w:r>
        <w:r>
          <w:t xml:space="preserve"> </w:t>
        </w:r>
        <w:r>
          <w:rPr>
            <w:rFonts w:hint="eastAsia"/>
          </w:rPr>
          <w:t>在</w:t>
        </w:r>
        <w:r>
          <w:rPr>
            <w:rFonts w:hint="eastAsia"/>
          </w:rPr>
          <w:t>UI</w:t>
        </w:r>
        <w:r>
          <w:rPr>
            <w:rFonts w:hint="eastAsia"/>
          </w:rPr>
          <w:t>中通过树状图中多项选择</w:t>
        </w:r>
      </w:ins>
      <w:ins w:id="118" w:author="Kaiyang" w:date="2022-09-27T13:59:00Z">
        <w:r>
          <w:rPr>
            <w:rFonts w:hint="eastAsia"/>
          </w:rPr>
          <w:t>然后</w:t>
        </w:r>
        <w:r>
          <w:rPr>
            <w:rFonts w:hint="eastAsia"/>
          </w:rPr>
          <w:t>group</w:t>
        </w:r>
        <w:r>
          <w:rPr>
            <w:rFonts w:hint="eastAsia"/>
          </w:rPr>
          <w:t>。</w:t>
        </w:r>
        <w:r>
          <w:t>F</w:t>
        </w:r>
        <w:r>
          <w:rPr>
            <w:rFonts w:hint="eastAsia"/>
          </w:rPr>
          <w:t>amily</w:t>
        </w:r>
        <w:r>
          <w:rPr>
            <w:rFonts w:hint="eastAsia"/>
          </w:rPr>
          <w:t>的名称和颜色此时可以设定</w:t>
        </w:r>
      </w:ins>
    </w:p>
    <w:p w14:paraId="42EBA696" w14:textId="5DAE2AC2" w:rsidR="002E7775" w:rsidRDefault="002E7775" w:rsidP="002E7775">
      <w:pPr>
        <w:pStyle w:val="ListParagraph"/>
        <w:numPr>
          <w:ilvl w:val="0"/>
          <w:numId w:val="4"/>
        </w:numPr>
        <w:rPr>
          <w:ins w:id="119" w:author="Kaiyang" w:date="2022-09-27T13:57:00Z"/>
        </w:rPr>
      </w:pPr>
      <w:ins w:id="120" w:author="Kaiyang" w:date="2022-09-27T13:56:00Z">
        <w:r>
          <w:rPr>
            <w:rFonts w:hint="eastAsia"/>
          </w:rPr>
          <w:t>筛选出需要</w:t>
        </w:r>
      </w:ins>
      <w:ins w:id="121" w:author="Kaiyang" w:date="2022-09-27T13:57:00Z">
        <w:r>
          <w:rPr>
            <w:rFonts w:hint="eastAsia"/>
          </w:rPr>
          <w:t>包含在</w:t>
        </w:r>
        <w:r>
          <w:rPr>
            <w:rFonts w:hint="eastAsia"/>
          </w:rPr>
          <w:t>plot</w:t>
        </w:r>
        <w:r>
          <w:rPr>
            <w:rFonts w:hint="eastAsia"/>
          </w:rPr>
          <w:t>中的</w:t>
        </w:r>
        <w:r w:rsidR="006C1627">
          <w:rPr>
            <w:rFonts w:hint="eastAsia"/>
          </w:rPr>
          <w:t>材料</w:t>
        </w:r>
      </w:ins>
      <w:ins w:id="122" w:author="Kaiyang" w:date="2022-09-27T13:59:00Z">
        <w:r w:rsidR="006C1627">
          <w:rPr>
            <w:rFonts w:hint="eastAsia"/>
          </w:rPr>
          <w:t>。可以多选材料，或者选择整个</w:t>
        </w:r>
        <w:r w:rsidR="006C1627">
          <w:rPr>
            <w:rFonts w:hint="eastAsia"/>
          </w:rPr>
          <w:t>family</w:t>
        </w:r>
      </w:ins>
      <w:ins w:id="123" w:author="Kaiyang" w:date="2022-09-27T14:00:00Z">
        <w:r w:rsidR="006C1627">
          <w:rPr>
            <w:rFonts w:hint="eastAsia"/>
          </w:rPr>
          <w:t>。</w:t>
        </w:r>
      </w:ins>
    </w:p>
    <w:p w14:paraId="554DE4B5" w14:textId="171FE77C" w:rsidR="006C1627" w:rsidRDefault="006C1627" w:rsidP="002E7775">
      <w:pPr>
        <w:pStyle w:val="ListParagraph"/>
        <w:numPr>
          <w:ilvl w:val="0"/>
          <w:numId w:val="4"/>
        </w:numPr>
        <w:rPr>
          <w:ins w:id="124" w:author="Kaiyang" w:date="2022-09-27T14:01:00Z"/>
        </w:rPr>
      </w:pPr>
      <w:ins w:id="125" w:author="Kaiyang" w:date="2022-09-27T14:01:00Z">
        <w:r>
          <w:rPr>
            <w:rFonts w:hint="eastAsia"/>
          </w:rPr>
          <w:t>选择</w:t>
        </w:r>
      </w:ins>
      <w:ins w:id="126" w:author="Kaiyang" w:date="2022-09-27T14:02:00Z">
        <w:r>
          <w:rPr>
            <w:rFonts w:hint="eastAsia"/>
          </w:rPr>
          <w:t>property</w:t>
        </w:r>
        <w:r>
          <w:t xml:space="preserve"> </w:t>
        </w:r>
        <w:r>
          <w:rPr>
            <w:rFonts w:hint="eastAsia"/>
          </w:rPr>
          <w:t>chart</w:t>
        </w:r>
        <w:r>
          <w:rPr>
            <w:rFonts w:hint="eastAsia"/>
          </w:rPr>
          <w:t>的</w:t>
        </w:r>
        <w:r>
          <w:rPr>
            <w:rFonts w:hint="eastAsia"/>
          </w:rPr>
          <w:t>x</w:t>
        </w:r>
        <w:r>
          <w:rPr>
            <w:rFonts w:hint="eastAsia"/>
          </w:rPr>
          <w:t>轴和</w:t>
        </w:r>
        <w:r>
          <w:rPr>
            <w:rFonts w:hint="eastAsia"/>
          </w:rPr>
          <w:t>y</w:t>
        </w:r>
        <w:r>
          <w:rPr>
            <w:rFonts w:hint="eastAsia"/>
          </w:rPr>
          <w:t>轴</w:t>
        </w:r>
      </w:ins>
    </w:p>
    <w:p w14:paraId="1A6F05B7" w14:textId="46FF2F72" w:rsidR="006C1627" w:rsidRDefault="006C1627" w:rsidP="002E7775">
      <w:pPr>
        <w:pStyle w:val="ListParagraph"/>
        <w:numPr>
          <w:ilvl w:val="0"/>
          <w:numId w:val="4"/>
        </w:numPr>
        <w:rPr>
          <w:ins w:id="127" w:author="Kaiyang" w:date="2022-09-27T14:01:00Z"/>
        </w:rPr>
      </w:pPr>
      <w:ins w:id="128" w:author="Kaiyang" w:date="2022-09-27T14:01:00Z">
        <w:r>
          <w:rPr>
            <w:rFonts w:hint="eastAsia"/>
          </w:rPr>
          <w:t>生成</w:t>
        </w:r>
        <w:r>
          <w:rPr>
            <w:rFonts w:hint="eastAsia"/>
          </w:rPr>
          <w:t>property</w:t>
        </w:r>
        <w:r>
          <w:t xml:space="preserve"> </w:t>
        </w:r>
        <w:r>
          <w:rPr>
            <w:rFonts w:hint="eastAsia"/>
          </w:rPr>
          <w:t>chart</w:t>
        </w:r>
      </w:ins>
      <w:ins w:id="129" w:author="Kaiyang" w:date="2022-09-27T14:02:00Z">
        <w:r>
          <w:rPr>
            <w:rFonts w:hint="eastAsia"/>
          </w:rPr>
          <w:t>：椭圆和轴</w:t>
        </w:r>
      </w:ins>
    </w:p>
    <w:p w14:paraId="52F76AF9" w14:textId="5D91B430" w:rsidR="006C1627" w:rsidRDefault="006C1627" w:rsidP="002E7775">
      <w:pPr>
        <w:pStyle w:val="ListParagraph"/>
        <w:numPr>
          <w:ilvl w:val="0"/>
          <w:numId w:val="4"/>
        </w:numPr>
        <w:rPr>
          <w:ins w:id="130" w:author="Kaiyang" w:date="2022-09-27T14:01:00Z"/>
        </w:rPr>
      </w:pPr>
      <w:ins w:id="131" w:author="Kaiyang" w:date="2022-09-27T14:01:00Z">
        <w:r>
          <w:rPr>
            <w:rFonts w:hint="eastAsia"/>
          </w:rPr>
          <w:t>生成材料名称的</w:t>
        </w:r>
        <w:r>
          <w:rPr>
            <w:rFonts w:hint="eastAsia"/>
          </w:rPr>
          <w:t>label</w:t>
        </w:r>
      </w:ins>
    </w:p>
    <w:p w14:paraId="39BA83CF" w14:textId="472AC7C3" w:rsidR="006C1627" w:rsidRDefault="006C1627" w:rsidP="002E7775">
      <w:pPr>
        <w:pStyle w:val="ListParagraph"/>
        <w:numPr>
          <w:ilvl w:val="0"/>
          <w:numId w:val="4"/>
        </w:numPr>
        <w:rPr>
          <w:ins w:id="132" w:author="Kaiyang" w:date="2022-09-27T14:03:00Z"/>
        </w:rPr>
      </w:pPr>
      <w:ins w:id="133" w:author="Kaiyang" w:date="2022-09-27T14:01:00Z">
        <w:r>
          <w:rPr>
            <w:rFonts w:hint="eastAsia"/>
          </w:rPr>
          <w:t>生成</w:t>
        </w:r>
      </w:ins>
      <w:ins w:id="134" w:author="Kaiyang" w:date="2022-09-27T14:02:00Z">
        <w:r>
          <w:rPr>
            <w:rFonts w:hint="eastAsia"/>
          </w:rPr>
          <w:t>family</w:t>
        </w:r>
        <w:r>
          <w:t xml:space="preserve"> </w:t>
        </w:r>
        <w:r>
          <w:rPr>
            <w:rFonts w:hint="eastAsia"/>
          </w:rPr>
          <w:t>bubble</w:t>
        </w:r>
      </w:ins>
    </w:p>
    <w:p w14:paraId="42C4A18A" w14:textId="7F9E86A7" w:rsidR="00AB6EF4" w:rsidDel="00AB6EF4" w:rsidRDefault="006C1627" w:rsidP="00AB6EF4">
      <w:pPr>
        <w:pStyle w:val="ListParagraph"/>
        <w:numPr>
          <w:ilvl w:val="0"/>
          <w:numId w:val="4"/>
        </w:numPr>
        <w:rPr>
          <w:del w:id="135" w:author="Kaiyang" w:date="2022-09-27T14:05:00Z"/>
        </w:rPr>
        <w:pPrChange w:id="136" w:author="Kaiyang" w:date="2022-09-27T14:05:00Z">
          <w:pPr>
            <w:pStyle w:val="ListParagraph"/>
          </w:pPr>
        </w:pPrChange>
      </w:pPr>
      <w:ins w:id="137" w:author="Kaiyang" w:date="2022-09-27T14:03:00Z">
        <w:r>
          <w:rPr>
            <w:rFonts w:hint="eastAsia"/>
          </w:rPr>
          <w:t>生成</w:t>
        </w:r>
        <w:r>
          <w:rPr>
            <w:rFonts w:hint="eastAsia"/>
          </w:rPr>
          <w:t>family</w:t>
        </w:r>
        <w:r>
          <w:t xml:space="preserve"> </w:t>
        </w:r>
        <w:r>
          <w:rPr>
            <w:rFonts w:hint="eastAsia"/>
          </w:rPr>
          <w:t>bubble</w:t>
        </w:r>
        <w:r>
          <w:rPr>
            <w:rFonts w:hint="eastAsia"/>
          </w:rPr>
          <w:t>的</w:t>
        </w:r>
        <w:r>
          <w:t>label</w:t>
        </w:r>
        <w:r>
          <w:rPr>
            <w:rFonts w:hint="eastAsia"/>
          </w:rPr>
          <w:t>，一般在</w:t>
        </w:r>
        <w:r>
          <w:rPr>
            <w:rFonts w:hint="eastAsia"/>
          </w:rPr>
          <w:t>bubble</w:t>
        </w:r>
        <w:r>
          <w:rPr>
            <w:rFonts w:hint="eastAsia"/>
          </w:rPr>
          <w:t>的外侧</w:t>
        </w:r>
      </w:ins>
      <w:bookmarkStart w:id="138" w:name="_GoBack"/>
      <w:bookmarkEnd w:id="138"/>
      <w:ins w:id="139" w:author="Kaiyang" w:date="2022-09-27T14:05:00Z">
        <w:r w:rsidR="00AB6EF4">
          <w:rPr>
            <w:rFonts w:hint="eastAsia"/>
          </w:rPr>
          <w:t>输入</w:t>
        </w:r>
      </w:ins>
      <w:ins w:id="140" w:author="Kaiyang" w:date="2022-09-27T14:03:00Z">
        <w:r w:rsidR="00AB6EF4">
          <w:rPr>
            <w:rFonts w:hint="eastAsia"/>
          </w:rPr>
          <w:t>selection</w:t>
        </w:r>
      </w:ins>
    </w:p>
    <w:p w14:paraId="6C535B52" w14:textId="77777777" w:rsidR="00E31320" w:rsidRDefault="00E31320" w:rsidP="00AB6EF4">
      <w:pPr>
        <w:pStyle w:val="ListParagraph"/>
        <w:pPrChange w:id="141" w:author="Kaiyang" w:date="2022-09-27T14:05:00Z">
          <w:pPr>
            <w:pStyle w:val="ListParagraph"/>
          </w:pPr>
        </w:pPrChange>
      </w:pPr>
    </w:p>
    <w:sectPr w:rsidR="00E31320" w:rsidSect="00EA2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劳维旻" w:date="2022-09-26T16:12:00Z" w:initials="劳维旻">
    <w:p w14:paraId="332BF651" w14:textId="5CE7C7B0" w:rsidR="005B7351" w:rsidRDefault="005B73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多个样品还会重新写一遍同样的</w:t>
      </w:r>
      <w:r>
        <w:rPr>
          <w:rFonts w:hint="eastAsia"/>
        </w:rPr>
        <w:t>_</w:t>
      </w:r>
      <w:r>
        <w:t>mean</w:t>
      </w:r>
      <w:r>
        <w:rPr>
          <w:rFonts w:hint="eastAsia"/>
        </w:rPr>
        <w:t>和</w:t>
      </w:r>
      <w:r>
        <w:rPr>
          <w:rFonts w:hint="eastAsia"/>
        </w:rPr>
        <w:t>_</w:t>
      </w:r>
      <w:proofErr w:type="spellStart"/>
      <w:r>
        <w:t>sd</w:t>
      </w:r>
      <w:proofErr w:type="spellEnd"/>
      <w:r>
        <w:rPr>
          <w:rFonts w:hint="eastAsia"/>
        </w:rPr>
        <w:t>吗？</w:t>
      </w:r>
    </w:p>
  </w:comment>
  <w:comment w:id="30" w:author="劳维旻" w:date="2022-09-26T16:10:00Z" w:initials="劳维旻">
    <w:p w14:paraId="5B597325" w14:textId="3194F6F3" w:rsidR="005B7351" w:rsidRDefault="005B73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如何指定一个图中需要画的两种性能？</w:t>
      </w:r>
    </w:p>
  </w:comment>
  <w:comment w:id="40" w:author="劳维旻" w:date="2022-09-26T16:13:00Z" w:initials="劳维旻">
    <w:p w14:paraId="42E4A5F8" w14:textId="6B5D195B" w:rsidR="005B7351" w:rsidRDefault="005B7351">
      <w:pPr>
        <w:pStyle w:val="CommentText"/>
      </w:pPr>
      <w:r>
        <w:rPr>
          <w:rStyle w:val="CommentReference"/>
        </w:rPr>
        <w:annotationRef/>
      </w:r>
      <w:r>
        <w:t>L</w:t>
      </w:r>
      <w:r>
        <w:rPr>
          <w:rFonts w:hint="eastAsia"/>
        </w:rPr>
        <w:t>ogscale</w:t>
      </w:r>
      <w:r>
        <w:rPr>
          <w:rFonts w:hint="eastAsia"/>
        </w:rPr>
        <w:t>下，讲道理并不应该是椭圆，没问题吗？</w:t>
      </w:r>
    </w:p>
  </w:comment>
  <w:comment w:id="60" w:author="劳维旻" w:date="2022-09-26T16:14:00Z" w:initials="劳维旻">
    <w:p w14:paraId="6DA2A05B" w14:textId="18F4A388" w:rsidR="005B7351" w:rsidRDefault="005B73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如果是</w:t>
      </w:r>
      <w:r>
        <w:rPr>
          <w:rFonts w:hint="eastAsia"/>
        </w:rPr>
        <w:t>linear</w:t>
      </w:r>
      <w:r>
        <w:t xml:space="preserve"> </w:t>
      </w:r>
      <w:r>
        <w:rPr>
          <w:rFonts w:hint="eastAsia"/>
        </w:rPr>
        <w:t>scale</w:t>
      </w:r>
      <w:r>
        <w:rPr>
          <w:rFonts w:hint="eastAsia"/>
        </w:rPr>
        <w:t>的话，中心就是平均值了吧？</w:t>
      </w:r>
    </w:p>
  </w:comment>
  <w:comment w:id="61" w:author="Kaiyang" w:date="2022-09-27T13:39:00Z" w:initials="K">
    <w:p w14:paraId="7E697CC8" w14:textId="49B620CD" w:rsidR="00A20C0E" w:rsidRDefault="00A20C0E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是的</w:t>
      </w:r>
    </w:p>
  </w:comment>
  <w:comment w:id="78" w:author="劳维旻" w:date="2022-09-26T16:10:00Z" w:initials="劳维旻">
    <w:p w14:paraId="6927A1F0" w14:textId="2F4DEBBD" w:rsidR="005B7351" w:rsidRDefault="005B73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？</w:t>
      </w:r>
    </w:p>
  </w:comment>
  <w:comment w:id="84" w:author="劳维旻" w:date="2022-09-26T16:17:00Z" w:initials="劳维旻">
    <w:p w14:paraId="7C325C5D" w14:textId="305EDF04" w:rsidR="005B7351" w:rsidRDefault="005B7351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这里应该区分一下什么是不可退让的需求，什么是可以调整实现的推荐方案。例如需求是【一个凸圆角多边形，所有椭圆都必须在其内部，且需要有一定量的避让距离（具体避让距离</w:t>
      </w:r>
      <w:r w:rsidR="00E31818">
        <w:rPr>
          <w:rFonts w:hint="eastAsia"/>
        </w:rPr>
        <w:t>可调整</w:t>
      </w:r>
      <w:r w:rsidR="00E31818">
        <w:rPr>
          <w:rFonts w:hint="eastAsia"/>
        </w:rPr>
        <w:t>/</w:t>
      </w:r>
      <w:r w:rsidR="00E31818">
        <w:rPr>
          <w:rFonts w:hint="eastAsia"/>
        </w:rPr>
        <w:t>可配置</w:t>
      </w:r>
      <w:r>
        <w:rPr>
          <w:rFonts w:hint="eastAsia"/>
        </w:rPr>
        <w:t>）】，方案是底下说的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2BF651" w15:done="1"/>
  <w15:commentEx w15:paraId="5B597325" w15:done="0"/>
  <w15:commentEx w15:paraId="42E4A5F8" w15:done="1"/>
  <w15:commentEx w15:paraId="6DA2A05B" w15:done="0"/>
  <w15:commentEx w15:paraId="7E697CC8" w15:paraIdParent="6DA2A05B" w15:done="0"/>
  <w15:commentEx w15:paraId="6927A1F0" w15:done="0"/>
  <w15:commentEx w15:paraId="7C325C5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2BF651" w16cid:durableId="26DD7888"/>
  <w16cid:commentId w16cid:paraId="5B597325" w16cid:durableId="26DD7889"/>
  <w16cid:commentId w16cid:paraId="42E4A5F8" w16cid:durableId="26DD788A"/>
  <w16cid:commentId w16cid:paraId="6DA2A05B" w16cid:durableId="26DD788B"/>
  <w16cid:commentId w16cid:paraId="7E697CC8" w16cid:durableId="26DD7B8B"/>
  <w16cid:commentId w16cid:paraId="6927A1F0" w16cid:durableId="26DD788C"/>
  <w16cid:commentId w16cid:paraId="7C325C5D" w16cid:durableId="26DD788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370FB"/>
    <w:multiLevelType w:val="hybridMultilevel"/>
    <w:tmpl w:val="5D32AC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074AC"/>
    <w:multiLevelType w:val="hybridMultilevel"/>
    <w:tmpl w:val="65780C9C"/>
    <w:lvl w:ilvl="0" w:tplc="27286D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324C85"/>
    <w:multiLevelType w:val="hybridMultilevel"/>
    <w:tmpl w:val="13DAFB66"/>
    <w:lvl w:ilvl="0" w:tplc="2D160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2E7A28"/>
    <w:multiLevelType w:val="hybridMultilevel"/>
    <w:tmpl w:val="56823E60"/>
    <w:lvl w:ilvl="0" w:tplc="EBD61F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aiyang">
    <w15:presenceInfo w15:providerId="Windows Live" w15:userId="a9c1f53a8feba836"/>
  </w15:person>
  <w15:person w15:author="劳维旻">
    <w15:presenceInfo w15:providerId="None" w15:userId="劳维旻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3NTQzMLYwtjQyNrNU0lEKTi0uzszPAykwrAUAKuEceywAAAA="/>
  </w:docVars>
  <w:rsids>
    <w:rsidRoot w:val="008A0D04"/>
    <w:rsid w:val="00012767"/>
    <w:rsid w:val="00144051"/>
    <w:rsid w:val="00202695"/>
    <w:rsid w:val="002E7775"/>
    <w:rsid w:val="004C4C3B"/>
    <w:rsid w:val="005B7351"/>
    <w:rsid w:val="006718F6"/>
    <w:rsid w:val="006A591F"/>
    <w:rsid w:val="006C1627"/>
    <w:rsid w:val="007E3707"/>
    <w:rsid w:val="008677D2"/>
    <w:rsid w:val="008A0D04"/>
    <w:rsid w:val="008D32F2"/>
    <w:rsid w:val="008F276B"/>
    <w:rsid w:val="00903385"/>
    <w:rsid w:val="009E6623"/>
    <w:rsid w:val="00A20C0E"/>
    <w:rsid w:val="00A44FE7"/>
    <w:rsid w:val="00A64E82"/>
    <w:rsid w:val="00AB6EF4"/>
    <w:rsid w:val="00AF7455"/>
    <w:rsid w:val="00B56C45"/>
    <w:rsid w:val="00DC67B4"/>
    <w:rsid w:val="00E31320"/>
    <w:rsid w:val="00E31818"/>
    <w:rsid w:val="00E70D65"/>
    <w:rsid w:val="00EA276F"/>
    <w:rsid w:val="00F44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622997"/>
  <w15:chartTrackingRefBased/>
  <w15:docId w15:val="{39BD5AD1-26C6-A345-9D6C-CB65F7F29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D0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B7351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B73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B73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B73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B73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735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3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KAIYANG YIN</dc:creator>
  <cp:keywords/>
  <dc:description/>
  <cp:lastModifiedBy>Kaiyang</cp:lastModifiedBy>
  <cp:revision>4</cp:revision>
  <dcterms:created xsi:type="dcterms:W3CDTF">2022-09-22T19:43:00Z</dcterms:created>
  <dcterms:modified xsi:type="dcterms:W3CDTF">2022-09-27T12:05:00Z</dcterms:modified>
</cp:coreProperties>
</file>